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color w:val="00000A"/>
          <w:sz w:val="24"/>
        </w:rPr>
      </w:pPr>
      <w:r>
        <w:rPr>
          <w:color w:val="00000A"/>
          <w:sz w:val="24"/>
        </w:rPr>
      </w:r>
    </w:p>
    <w:p>
      <w:pPr>
        <w:pStyle w:val="TextBody"/>
        <w:rPr/>
      </w:pPr>
      <w:r>
        <w:rPr/>
        <w:t>This document is to list all of the corrections requested from the viva on the 24</w:t>
      </w:r>
      <w:r>
        <w:rPr>
          <w:vertAlign w:val="superscript"/>
        </w:rPr>
        <w:t>th</w:t>
      </w:r>
      <w:r>
        <w:rPr/>
        <w:t xml:space="preserve"> January 2015. The table below includes each correction ad verbatim from the document provided shortly after the viva and includes columns to highlight the work I have done to address them. Where possible, I have included the amended text (in italics) from the revised thesis. If this was not possible, then I have written a short paragraph on the changes made. The page and paragraph that the change can be found on is also listed, as is room for any comments that may be relevant.</w:t>
      </w:r>
    </w:p>
    <w:p>
      <w:pPr>
        <w:pStyle w:val="TextBody"/>
        <w:rPr/>
      </w:pPr>
      <w:r>
        <w:rPr/>
      </w:r>
    </w:p>
    <w:tbl>
      <w:tblPr>
        <w:tblW w:w="997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221"/>
        <w:gridCol w:w="1223"/>
        <w:gridCol w:w="1224"/>
        <w:gridCol w:w="1282"/>
        <w:gridCol w:w="2278"/>
        <w:gridCol w:w="712"/>
        <w:gridCol w:w="788"/>
        <w:gridCol w:w="1245"/>
      </w:tblGrid>
      <w:tr>
        <w:trPr/>
        <w:tc>
          <w:tcPr>
            <w:tcW w:w="1221"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Heading"/>
              <w:rPr>
                <w:color w:val="00000A"/>
                <w:sz w:val="24"/>
              </w:rPr>
            </w:pPr>
            <w:ins w:id="0" w:author="Unknown Author" w:date="2015-04-10T15:21:00Z">
              <w:r>
                <w:rPr/>
                <w:t>Number</w:t>
              </w:r>
            </w:ins>
          </w:p>
        </w:tc>
        <w:tc>
          <w:tcPr>
            <w:tcW w:w="1223"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Heading"/>
              <w:rPr/>
            </w:pPr>
            <w:commentRangeStart w:id="0"/>
            <w:r>
              <w:rPr>
                <w:b/>
                <w:bCs/>
              </w:rPr>
              <w:t>Examiner's Comment</w:t>
            </w:r>
            <w:commentRangeEnd w:id="0"/>
            <w:r>
              <w:commentReference w:id="0"/>
            </w:r>
            <w:r>
              <w:rPr>
                <w:b/>
                <w:bCs/>
              </w:rPr>
            </w:r>
          </w:p>
        </w:tc>
        <w:tc>
          <w:tcPr>
            <w:tcW w:w="1224"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Heading"/>
              <w:rPr/>
            </w:pPr>
            <w:ins w:id="1" w:author="Unknown Author" w:date="2015-04-10T14:57:00Z">
              <w:r>
                <w:rPr>
                  <w:b/>
                  <w:bCs/>
                </w:rPr>
                <w:t>Page</w:t>
              </w:r>
            </w:ins>
          </w:p>
        </w:tc>
        <w:tc>
          <w:tcPr>
            <w:tcW w:w="1282"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Heading"/>
              <w:rPr/>
            </w:pPr>
            <w:ins w:id="2" w:author="Unknown Author" w:date="2015-04-10T14:57:00Z">
              <w:r>
                <w:rPr>
                  <w:b/>
                  <w:bCs/>
                </w:rPr>
                <w:t>Paragraph</w:t>
              </w:r>
            </w:ins>
          </w:p>
          <w:p>
            <w:pPr>
              <w:pStyle w:val="TableHeading"/>
              <w:rPr/>
            </w:pPr>
            <w:r>
              <w:rPr/>
              <w:commentReference w:id="1"/>
            </w:r>
          </w:p>
        </w:tc>
        <w:tc>
          <w:tcPr>
            <w:tcW w:w="2278"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Contents"/>
              <w:rPr>
                <w:b/>
                <w:b/>
                <w:bCs/>
              </w:rPr>
            </w:pPr>
            <w:r>
              <w:rPr>
                <w:b/>
                <w:bCs/>
              </w:rPr>
              <w:t>Changes Made</w:t>
            </w:r>
          </w:p>
        </w:tc>
        <w:tc>
          <w:tcPr>
            <w:tcW w:w="712"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Contents"/>
              <w:rPr>
                <w:b/>
                <w:b/>
                <w:bCs/>
              </w:rPr>
            </w:pPr>
            <w:del w:id="3" w:author="Unknown Author" w:date="2015-04-10T14:57:00Z">
              <w:r>
                <w:rPr>
                  <w:b/>
                  <w:bCs/>
                </w:rPr>
                <w:delText>Page</w:delText>
              </w:r>
            </w:del>
          </w:p>
        </w:tc>
        <w:tc>
          <w:tcPr>
            <w:tcW w:w="788" w:type="dxa"/>
            <w:tcBorders>
              <w:top w:val="single" w:sz="2" w:space="0" w:color="000001"/>
              <w:left w:val="single" w:sz="2" w:space="0" w:color="000001"/>
              <w:bottom w:val="single" w:sz="2" w:space="0" w:color="000001"/>
              <w:insideH w:val="single" w:sz="2" w:space="0" w:color="000001"/>
            </w:tcBorders>
            <w:shd w:color="auto" w:fill="669999" w:val="clear"/>
            <w:tcMar>
              <w:left w:w="39" w:type="dxa"/>
            </w:tcMar>
          </w:tcPr>
          <w:p>
            <w:pPr>
              <w:pStyle w:val="TableContents"/>
              <w:rPr>
                <w:b/>
                <w:b/>
                <w:bCs/>
              </w:rPr>
            </w:pPr>
            <w:r>
              <w:rPr/>
              <w:commentReference w:id="2"/>
            </w:r>
            <w:del w:id="4" w:author="Unknown Author" w:date="2015-04-10T14:57:00Z">
              <w:r>
                <w:rPr>
                  <w:b/>
                  <w:bCs/>
                </w:rPr>
                <w:delText>Paragraph</w:delText>
              </w:r>
            </w:del>
          </w:p>
          <w:p>
            <w:pPr>
              <w:pStyle w:val="TableContents"/>
              <w:rPr>
                <w:b/>
                <w:b/>
                <w:bCs/>
              </w:rPr>
            </w:pPr>
            <w:r>
              <w:rPr/>
              <w:commentReference w:id="3"/>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69999" w:val="clear"/>
            <w:tcMar>
              <w:left w:w="39" w:type="dxa"/>
            </w:tcMar>
          </w:tcPr>
          <w:p>
            <w:pPr>
              <w:pStyle w:val="TableContents"/>
              <w:rPr>
                <w:b/>
                <w:b/>
                <w:bCs/>
              </w:rPr>
            </w:pPr>
            <w:r>
              <w:rPr>
                <w:b/>
                <w:bCs/>
              </w:rPr>
              <w:t>Additional Comments</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5" w:author="Unknown Author" w:date="2015-04-10T15:21:00Z">
              <w:r>
                <w:rPr/>
                <w:t>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Base line of WSN sending out all data to base station without DPs, i.e. a</w:t>
            </w:r>
          </w:p>
          <w:p>
            <w:pPr>
              <w:pStyle w:val="TableContents"/>
              <w:rPr/>
            </w:pPr>
            <w:r>
              <w:rPr/>
              <w:t>simple mutlihop network that sends images directly out via the</w:t>
            </w:r>
          </w:p>
          <w:p>
            <w:pPr>
              <w:pStyle w:val="TableContents"/>
              <w:rPr/>
            </w:pPr>
            <w:r>
              <w:rPr/>
              <w:t>shortest route and the base station does the classification. You may</w:t>
            </w:r>
          </w:p>
          <w:p>
            <w:pPr>
              <w:pStyle w:val="TableContents"/>
              <w:rPr/>
            </w:pPr>
            <w:r>
              <w:rPr/>
              <w:t>want to consider the base station having MK in one scenario and</w:t>
            </w:r>
          </w:p>
          <w:p>
            <w:pPr>
              <w:pStyle w:val="TableContents"/>
              <w:rPr/>
            </w:pPr>
            <w:r>
              <w:rPr/>
              <w:t>HK in another, i.e. two baselines.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6" w:author="Unknown Author" w:date="2015-04-10T14:57:00Z">
              <w:r>
                <w:rPr/>
                <w:t>13</w:t>
              </w:r>
            </w:ins>
            <w:ins w:id="7" w:author="Unknown Author" w:date="2015-04-12T17:0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8"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 xml:space="preserve">Issues with the original simulation were discovered early on when changes were starting to be made to include all observations. </w:t>
            </w:r>
          </w:p>
          <w:p>
            <w:pPr>
              <w:pStyle w:val="TableContents"/>
              <w:rPr/>
            </w:pPr>
            <w:r>
              <w:rPr/>
            </w:r>
          </w:p>
          <w:p>
            <w:pPr>
              <w:pStyle w:val="TableContents"/>
              <w:rPr/>
            </w:pPr>
            <w:r>
              <w:rPr/>
              <w:t>These included issues that were identified in the viva, such as parallel send and receive. The simulations were amended and all were re run. The time to run all scenarios again, as well as the 2 new central processing was great and was only completed 2 weeks before the due date of the amended thesis.</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9" w:author="Unknown Author" w:date="2015-04-10T15:21:00Z">
              <w:r>
                <w:rPr/>
                <w:t>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Rerun all experiments with the additional scenarios. You should report</w:t>
            </w:r>
          </w:p>
          <w:p>
            <w:pPr>
              <w:pStyle w:val="TableContents"/>
              <w:rPr/>
            </w:pPr>
            <w:r>
              <w:rPr/>
              <w:t>the total number of images that were generated, the number that</w:t>
            </w:r>
          </w:p>
          <w:p>
            <w:pPr>
              <w:pStyle w:val="TableContents"/>
              <w:rPr/>
            </w:pPr>
            <w:r>
              <w:rPr/>
              <w:t>arrived at the base station and the (ideally) number that were</w:t>
            </w:r>
          </w:p>
          <w:p>
            <w:pPr>
              <w:pStyle w:val="TableContents"/>
              <w:rPr/>
            </w:pPr>
            <w:r>
              <w:rPr/>
              <w:t>dropped.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0" w:author="Unknown Author" w:date="2015-04-10T14:57:00Z">
              <w:r>
                <w:rPr/>
                <w:t>13</w:t>
              </w:r>
            </w:ins>
            <w:ins w:id="11" w:author="Unknown Author" w:date="2015-04-12T17:0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2"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The stats show the results from as many runs as possible from each scenario which, in most cases, is 25.</w:t>
            </w:r>
          </w:p>
          <w:p>
            <w:pPr>
              <w:pStyle w:val="TableContents"/>
              <w:rPr/>
            </w:pPr>
            <w:r>
              <w:rPr/>
            </w:r>
          </w:p>
          <w:p>
            <w:pPr>
              <w:pStyle w:val="TableContents"/>
              <w:rPr/>
            </w:pPr>
            <w:r>
              <w:rPr/>
              <w:t>Maybe plots are best grouped by scenario rather than by plot type?</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3" w:author="Unknown Author" w:date="2015-04-10T15:21:00Z">
              <w:r>
                <w:rPr/>
                <w:t>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Formalise the description of the experimental design clearly stating what</w:t>
            </w:r>
          </w:p>
          <w:p>
            <w:pPr>
              <w:pStyle w:val="TableContents"/>
              <w:rPr/>
            </w:pPr>
            <w:r>
              <w:rPr/>
              <w:t>variables were kept constant and which were measured. The</w:t>
            </w:r>
          </w:p>
          <w:p>
            <w:pPr>
              <w:pStyle w:val="TableContents"/>
              <w:rPr/>
            </w:pPr>
            <w:r>
              <w:rPr/>
              <w:t>simulation chapter needs to include (in addition to the verbal</w:t>
            </w:r>
          </w:p>
          <w:p>
            <w:pPr>
              <w:pStyle w:val="TableContents"/>
              <w:rPr/>
            </w:pPr>
            <w:r>
              <w:rPr/>
              <w:t>explanation) more formal software documentation of the simulation</w:t>
            </w:r>
          </w:p>
          <w:p>
            <w:pPr>
              <w:pStyle w:val="TableContents"/>
              <w:rPr/>
            </w:pPr>
            <w:r>
              <w:rPr/>
              <w:t>system, such as with appropriate UML diagramming methods and</w:t>
            </w:r>
          </w:p>
          <w:p>
            <w:pPr>
              <w:pStyle w:val="TableContents"/>
              <w:rPr/>
            </w:pPr>
            <w:r>
              <w:rPr/>
              <w:t>maybe also pseudo-code. This includes making clear how particular</w:t>
            </w:r>
          </w:p>
          <w:p>
            <w:pPr>
              <w:pStyle w:val="TableContents"/>
              <w:rPr/>
            </w:pPr>
            <w:r>
              <w:rPr/>
              <w:t>random generator parameters were set – i.e. where the values</w:t>
            </w:r>
          </w:p>
          <w:p>
            <w:pPr>
              <w:pStyle w:val="TableContents"/>
              <w:rPr/>
            </w:pPr>
            <w:r>
              <w:rPr/>
              <w:t>came from and how used.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4" w:author="Unknown Author" w:date="2015-04-12T17:08:00Z">
              <w:r>
                <w:rPr/>
                <w:t>138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The simulations chapter has been rewritten to display the plots more clearly and explain the structure of the simulation in greater detail.</w:t>
            </w:r>
          </w:p>
          <w:p>
            <w:pPr>
              <w:pStyle w:val="TableContents"/>
              <w:rPr/>
            </w:pPr>
            <w:r>
              <w:rPr/>
            </w:r>
          </w:p>
          <w:p>
            <w:pPr>
              <w:pStyle w:val="TableContents"/>
              <w:rPr/>
            </w:pPr>
            <w:r>
              <w:rPr/>
              <w:t>A table (7.2) has been added that details all of the parameters that are both static and confirgurable within the simulation. Individual parameters that require more explanation have been described in subsequent subsections.</w:t>
            </w:r>
          </w:p>
          <w:p>
            <w:pPr>
              <w:pStyle w:val="TableContents"/>
              <w:rPr/>
            </w:pPr>
            <w:r>
              <w:rPr/>
            </w:r>
          </w:p>
          <w:p>
            <w:pPr>
              <w:pStyle w:val="TableContents"/>
              <w:rPr/>
            </w:pPr>
            <w:r>
              <w:rPr/>
              <w:t xml:space="preserve">Each scenario has been described, as well as how the network is saturated and how the transmission rate </w:t>
            </w:r>
            <w:del w:id="15" w:author="Unknown Author" w:date="2015-04-12T17:12:00Z">
              <w:r>
                <w:rPr/>
                <w:delText>can be</w:delText>
              </w:r>
            </w:del>
            <w:ins w:id="16" w:author="Unknown Author" w:date="2015-04-12T17:12:00Z">
              <w:r>
                <w:rPr/>
                <w:t xml:space="preserve"> </w:t>
              </w:r>
            </w:ins>
            <w:ins w:id="17" w:author="Unknown Author" w:date="2015-04-12T17:12:00Z">
              <w:r>
                <w:rPr/>
                <w:t>is</w:t>
              </w:r>
            </w:ins>
            <w:r>
              <w:rPr/>
              <w:t xml:space="preserve"> varied.</w:t>
            </w:r>
          </w:p>
          <w:p>
            <w:pPr>
              <w:pStyle w:val="TableContents"/>
              <w:rPr/>
            </w:pPr>
            <w:r>
              <w:rPr/>
            </w:r>
          </w:p>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8" w:author="Unknown Author" w:date="2015-04-10T15:21:00Z">
              <w:r>
                <w:rPr/>
                <w:t>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Error bars on graphs, although box and whisker plots with the mean</w:t>
            </w:r>
          </w:p>
          <w:p>
            <w:pPr>
              <w:pStyle w:val="TableContents"/>
              <w:rPr/>
            </w:pPr>
            <w:r>
              <w:rPr/>
              <w:t>indicated would be more appropriate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9" w:author="Unknown Author" w:date="2015-04-10T14:57:00Z">
              <w:r>
                <w:rPr/>
                <w:t>150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0" w:author="Unknown Author" w:date="2015-04-10T14:57:00Z">
              <w:r>
                <w:rPr/>
                <w:delText>150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 xml:space="preserve">The standard error for the transmission time is very small, whereas the standard deviation can be huge. Therefore, showing error bars or box and whisker plots has proven to be difficult. </w:t>
            </w:r>
            <w:ins w:id="21" w:author="Unknown Author" w:date="2015-04-12T16:24:00Z">
              <w:r>
                <w:rPr/>
                <w:t xml:space="preserve"> Instead, scatter plots have been used that show a 95%</w:t>
              </w:r>
            </w:ins>
            <w:ins w:id="22" w:author="Unknown Author" w:date="2015-04-12T16:25:00Z">
              <w:r>
                <w:rPr/>
                <w:t xml:space="preserve"> CI with the mean being the central point. I hope this is OK!</w:t>
              </w:r>
            </w:ins>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3" w:author="Unknown Author" w:date="2015-04-10T15:21:00Z">
              <w:r>
                <w:rPr/>
                <w:t>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Keep figures with the text that describe them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4" w:author="Unknown Author" w:date="2015-04-10T14:57:00Z">
              <w:r>
                <w:rPr/>
                <w:t>150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 xml:space="preserve">Using the float package, all plots have been set with the </w:t>
            </w:r>
            <w:r>
              <w:rPr>
                <w:i/>
                <w:iCs/>
              </w:rPr>
              <w:t>H</w:t>
            </w:r>
            <w:r>
              <w:rPr/>
              <w:t xml:space="preserve"> setting to ensure that they are placed exactly where they are defined.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5" w:author="Unknown Author" w:date="2015-04-10T14:57:00Z">
              <w:r>
                <w:rPr/>
                <w:delText>150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6" w:author="Unknown Author" w:date="2015-04-10T15:21:00Z">
              <w:r>
                <w:rPr/>
                <w:t>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Remove claims about energy usage in the network</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7" w:author="Unknown Author" w:date="2015-04-10T14:57:00Z">
              <w:r>
                <w:rPr/>
                <w:t>-</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Claims about energy usage have been removed from both Chapter 7 and 8.</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8" w:author="Unknown Author" w:date="2015-04-10T14:57:00Z">
              <w:r>
                <w:rPr/>
                <w:delText>-</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9" w:author="Unknown Author" w:date="2015-04-10T15:21:00Z">
              <w:r>
                <w:rPr/>
                <w:t>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Separate out architecture design from scenarios of its use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30" w:author="Unknown Author" w:date="2015-04-12T16:50:00Z">
              <w:r>
                <w:rPr/>
                <w:t>73,74</w:t>
              </w:r>
            </w:ins>
          </w:p>
          <w:p>
            <w:pPr>
              <w:pStyle w:val="TableContents"/>
              <w:rPr/>
            </w:pPr>
            <w:ins w:id="31" w:author="Unknown Author" w:date="2015-04-12T16:51:00Z">
              <w:r>
                <w:rPr/>
                <w:t>88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32" w:author="Unknown Author" w:date="2015-04-12T16:51:00Z">
              <w:r>
                <w:rPr/>
                <w:t>Fig 4.4.</w:t>
              </w:r>
            </w:ins>
          </w:p>
          <w:p>
            <w:pPr>
              <w:pStyle w:val="TableContents"/>
              <w:rPr/>
            </w:pPr>
            <w:ins w:id="33" w:author="Unknown Author" w:date="2015-04-12T16:51:00Z">
              <w:r>
                <w:rPr/>
                <w:t>DB name removed</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commentRangeStart w:id="4"/>
            <w:r>
              <w:rPr/>
              <w:t xml:space="preserve">I have read through the walkthrough section of the architecture chapter and checked any points that describe the architecture design. </w:t>
            </w:r>
            <w:del w:id="34" w:author="Unknown Author" w:date="2015-04-12T16:41:00Z">
              <w:r>
                <w:rPr/>
                <w:delText>This section should  now only describe parts of the architecture that have already been explained.</w:delText>
              </w:r>
            </w:del>
          </w:p>
          <w:p>
            <w:pPr>
              <w:pStyle w:val="TableContents"/>
              <w:rPr/>
            </w:pPr>
            <w:ins w:id="35" w:author="Unknown Author" w:date="2015-04-12T16:48:00Z">
              <w:r>
                <w:rPr/>
                <w:t xml:space="preserve">I have moved the EXIF section </w:t>
              </w:r>
            </w:ins>
            <w:ins w:id="36" w:author="Unknown Author" w:date="2015-04-12T16:51:00Z">
              <w:r>
                <w:rPr/>
                <w:t>above</w:t>
              </w:r>
            </w:ins>
            <w:ins w:id="37" w:author="Unknown Author" w:date="2015-04-12T16:49:00Z">
              <w:r>
                <w:rPr/>
                <w:t xml:space="preserve"> walkthrough and removed mention of specific choices, such as MySQL, when talking about technologies that could be replaced.</w:t>
              </w:r>
            </w:ins>
            <w:commentRangeEnd w:id="4"/>
            <w:r>
              <w:commentReference w:id="4"/>
            </w: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del w:id="38" w:author="Unknown Author" w:date="2015-04-12T16:48:00Z">
              <w:commentRangeStart w:id="5"/>
              <w:r>
                <w:rPr/>
                <w:delText>I was unsure if this should apply to the implementation chapter as it describes both the new architecture and implementation in one, since it was designed for a single scenario?</w:delText>
              </w:r>
            </w:del>
            <w:commentRangeEnd w:id="5"/>
            <w:r>
              <w:commentReference w:id="5"/>
            </w: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39" w:author="Unknown Author" w:date="2015-04-10T15:21:00Z">
              <w:r>
                <w:rPr/>
                <w:t>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Make it explicit that the DA will be running on a laptop/desktop computer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40" w:author="Unknown Author" w:date="2015-04-10T14:57:00Z">
              <w:r>
                <w:rPr/>
                <w:t>6</w:t>
              </w:r>
            </w:ins>
            <w:ins w:id="41" w:author="Unknown Author" w:date="2015-04-10T14:57:00Z">
              <w:r>
                <w:rPr/>
                <w:t>6</w:t>
              </w:r>
            </w:ins>
          </w:p>
          <w:p>
            <w:pPr>
              <w:pStyle w:val="TableContents"/>
              <w:rPr/>
            </w:pPr>
            <w:ins w:id="42" w:author="Unknown Author" w:date="2015-04-10T14:57:00Z">
              <w:r>
                <w:rPr/>
                <w:t>12</w:t>
              </w:r>
            </w:ins>
            <w:ins w:id="43" w:author="Unknown Author" w:date="2015-04-10T14:57:00Z">
              <w:r>
                <w:rPr/>
                <w:t>4</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44" w:author="Unknown Author" w:date="2015-04-10T14:57:00Z">
              <w:r>
                <w:rPr/>
                <w:t>3</w:t>
              </w:r>
            </w:ins>
          </w:p>
          <w:p>
            <w:pPr>
              <w:pStyle w:val="TableContents"/>
              <w:rPr/>
            </w:pPr>
            <w:ins w:id="45"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Data aggregation nodes should not be hampered by limited battery life that deployed</w:t>
            </w:r>
          </w:p>
          <w:p>
            <w:pPr>
              <w:pStyle w:val="TableContents"/>
              <w:rPr>
                <w:i/>
                <w:i/>
                <w:iCs/>
              </w:rPr>
            </w:pPr>
            <w:r>
              <w:rPr>
                <w:i/>
                <w:iCs/>
              </w:rPr>
              <w:t>nodes would experience as we expect them to be placed in a base station with power</w:t>
            </w:r>
          </w:p>
          <w:p>
            <w:pPr>
              <w:pStyle w:val="TableContents"/>
              <w:rPr>
                <w:i/>
                <w:i/>
                <w:iCs/>
              </w:rPr>
            </w:pPr>
            <w:r>
              <w:rPr>
                <w:i/>
                <w:iCs/>
              </w:rPr>
              <w:t>availability and access to the Internet. Therefore, DA nodes would typically be desktop</w:t>
            </w:r>
          </w:p>
          <w:p>
            <w:pPr>
              <w:pStyle w:val="TableContents"/>
              <w:rPr>
                <w:i/>
                <w:i/>
                <w:iCs/>
              </w:rPr>
            </w:pPr>
            <w:r>
              <w:rPr>
                <w:i/>
                <w:iCs/>
              </w:rPr>
              <w:t>computers with a constant power supply.</w:t>
            </w:r>
          </w:p>
          <w:p>
            <w:pPr>
              <w:pStyle w:val="TableContents"/>
              <w:rPr/>
            </w:pPr>
            <w:r>
              <w:rPr/>
            </w:r>
          </w:p>
          <w:p>
            <w:pPr>
              <w:pStyle w:val="TableContents"/>
              <w:rPr>
                <w:i/>
                <w:i/>
                <w:iCs/>
              </w:rPr>
            </w:pPr>
            <w:r>
              <w:rPr>
                <w:i/>
                <w:iCs/>
              </w:rPr>
              <w:t>we combined the DP and DA nodes into one desktop stored at DGFC, that</w:t>
            </w:r>
          </w:p>
          <w:p>
            <w:pPr>
              <w:pStyle w:val="TableContents"/>
              <w:rPr>
                <w:i/>
                <w:i/>
                <w:iCs/>
              </w:rPr>
            </w:pPr>
            <w:r>
              <w:rPr>
                <w:i/>
                <w:iCs/>
              </w:rPr>
              <w:t>contained both a Digimesh radio and an Internet connection</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46" w:author="Unknown Author" w:date="2015-04-10T14:57:00Z">
              <w:r>
                <w:rPr/>
                <w:delText>67</w:delText>
              </w:r>
            </w:del>
          </w:p>
          <w:p>
            <w:pPr>
              <w:pStyle w:val="TableContents"/>
              <w:rPr/>
            </w:pPr>
            <w:del w:id="47" w:author="Unknown Author" w:date="2015-04-10T14:57:00Z">
              <w:r>
                <w:rPr/>
                <w:delText>123</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48" w:author="Unknown Author" w:date="2015-04-10T14:57:00Z">
              <w:r>
                <w:rPr/>
                <w:delText>3</w:delText>
              </w:r>
            </w:del>
          </w:p>
          <w:p>
            <w:pPr>
              <w:pStyle w:val="TableContents"/>
              <w:rPr/>
            </w:pPr>
            <w:del w:id="49"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50" w:author="Unknown Author" w:date="2015-04-10T15:21:00Z">
              <w:r>
                <w:rPr/>
                <w:t>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State what your architecture is capable of doing that OGC-SWE is not,</w:t>
            </w:r>
          </w:p>
          <w:p>
            <w:pPr>
              <w:pStyle w:val="TableContents"/>
              <w:rPr/>
            </w:pPr>
            <w:r>
              <w:rPr/>
              <w:t>particularly compared to deployments of OGC-SWE that have been</w:t>
            </w:r>
          </w:p>
          <w:p>
            <w:pPr>
              <w:pStyle w:val="TableContents"/>
              <w:rPr/>
            </w:pPr>
            <w:r>
              <w:rPr/>
              <w:t>used for capturing animal images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51" w:author="Unknown Author" w:date="2015-04-12T16:53:00Z">
              <w:r>
                <w:rPr/>
                <w:t>90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52" w:author="Unknown Author" w:date="2015-04-10T15:48: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One of the key features of K-HAS is that it is not a static deployment. The knowledge that the network holds at the time of deployment will rarely be the same as</w:t>
            </w:r>
          </w:p>
          <w:p>
            <w:pPr>
              <w:pStyle w:val="TableContents"/>
              <w:rPr>
                <w:i/>
                <w:i/>
                <w:iCs/>
              </w:rPr>
            </w:pPr>
            <w:r>
              <w:rPr>
                <w:i/>
                <w:iCs/>
              </w:rPr>
              <w:t>the knowledge held after a few months. Humans enrich the existing knowledge base</w:t>
            </w:r>
          </w:p>
          <w:p>
            <w:pPr>
              <w:pStyle w:val="TableContents"/>
              <w:rPr>
                <w:i/>
                <w:i/>
                <w:iCs/>
              </w:rPr>
            </w:pPr>
            <w:r>
              <w:rPr>
                <w:i/>
                <w:iCs/>
              </w:rPr>
              <w:t>and the nodes are able to make inferences about the data they are sensing, improving</w:t>
            </w:r>
          </w:p>
          <w:p>
            <w:pPr>
              <w:pStyle w:val="TableContents"/>
              <w:rPr>
                <w:i/>
                <w:i/>
                <w:iCs/>
              </w:rPr>
            </w:pPr>
            <w:r>
              <w:rPr>
                <w:i/>
                <w:iCs/>
              </w:rPr>
              <w:t>their classifications the longer they are deployed. When developing this architecture,</w:t>
            </w:r>
          </w:p>
          <w:p>
            <w:pPr>
              <w:pStyle w:val="TableContents"/>
              <w:rPr>
                <w:i/>
                <w:i/>
                <w:iCs/>
              </w:rPr>
            </w:pPr>
            <w:r>
              <w:rPr>
                <w:i/>
                <w:iCs/>
              </w:rPr>
              <w:t>GSN was the most robust architecture of those that we researched and tested, the sup-</w:t>
            </w:r>
          </w:p>
          <w:p>
            <w:pPr>
              <w:pStyle w:val="TableContents"/>
              <w:rPr>
                <w:i/>
                <w:i/>
                <w:iCs/>
              </w:rPr>
            </w:pPr>
            <w:r>
              <w:rPr>
                <w:i/>
                <w:iCs/>
              </w:rPr>
              <w:t>port for many databases, administrative interface, native support for many widely used</w:t>
            </w:r>
          </w:p>
          <w:p>
            <w:pPr>
              <w:pStyle w:val="TableContents"/>
              <w:rPr>
                <w:i/>
                <w:i/>
                <w:iCs/>
              </w:rPr>
            </w:pPr>
            <w:r>
              <w:rPr>
                <w:i/>
                <w:iCs/>
              </w:rPr>
              <w:t>sensors meant that it was a better choice than a middleware that adopted the OGC SWE</w:t>
            </w:r>
          </w:p>
          <w:p>
            <w:pPr>
              <w:pStyle w:val="TableContents"/>
              <w:rPr>
                <w:i/>
                <w:i/>
                <w:iCs/>
              </w:rPr>
            </w:pPr>
            <w:r>
              <w:rPr>
                <w:i/>
                <w:iCs/>
              </w:rPr>
              <w:t>standards, especially as we were not interacting with SWE systems in our motivating</w:t>
            </w:r>
          </w:p>
          <w:p>
            <w:pPr>
              <w:pStyle w:val="TableContents"/>
              <w:rPr>
                <w:i/>
                <w:i/>
                <w:iCs/>
              </w:rPr>
            </w:pPr>
            <w:r>
              <w:rPr>
                <w:i/>
                <w:iCs/>
              </w:rPr>
              <w:t>scenario. However, while GSN is stable and mature, its large codebase does mean that</w:t>
            </w:r>
          </w:p>
          <w:p>
            <w:pPr>
              <w:pStyle w:val="TableContents"/>
              <w:rPr>
                <w:i/>
                <w:i/>
                <w:iCs/>
              </w:rPr>
            </w:pPr>
            <w:r>
              <w:rPr>
                <w:i/>
                <w:iCs/>
              </w:rPr>
              <w:t>there are dated features, such as using SOAP instead of REST and an unintuitive web</w:t>
            </w:r>
          </w:p>
          <w:p>
            <w:pPr>
              <w:pStyle w:val="TableContents"/>
              <w:rPr>
                <w:i/>
                <w:i/>
                <w:iCs/>
              </w:rPr>
            </w:pPr>
            <w:r>
              <w:rPr>
                <w:i/>
                <w:iCs/>
              </w:rPr>
              <w:t>interface that does not utilise web sockets. A middleware with similar automation on</w:t>
            </w:r>
          </w:p>
          <w:p>
            <w:pPr>
              <w:pStyle w:val="TableContents"/>
              <w:rPr>
                <w:i/>
                <w:i/>
                <w:iCs/>
              </w:rPr>
            </w:pPr>
            <w:r>
              <w:rPr>
                <w:i/>
                <w:iCs/>
              </w:rPr>
              <w:t>receipt of sensor data could be used instead of GSN that did follow the standards set</w:t>
            </w:r>
          </w:p>
          <w:p>
            <w:pPr>
              <w:pStyle w:val="TableContents"/>
              <w:rPr>
                <w:i/>
                <w:i/>
                <w:iCs/>
              </w:rPr>
            </w:pPr>
            <w:r>
              <w:rPr>
                <w:i/>
                <w:iCs/>
              </w:rPr>
              <w:t>out by the OGC. We believe that this should require few changes to the core K-HAS</w:t>
            </w:r>
          </w:p>
          <w:p>
            <w:pPr>
              <w:pStyle w:val="TableContents"/>
              <w:rPr>
                <w:i/>
                <w:i/>
                <w:iCs/>
              </w:rPr>
            </w:pPr>
            <w:r>
              <w:rPr>
                <w:i/>
                <w:iCs/>
              </w:rPr>
              <w:t>architecture as it currently stands.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53" w:author="Unknown Author" w:date="2015-04-10T14:57:00Z">
              <w:r>
                <w:rPr/>
                <w:delText>90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54"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I could not find explicit examples of OGC SWE implementations being used for animal tracking. The Sensor Anywhere project (SANY) was closest but any papers mentioned animal based networks in theory only.</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55" w:author="Unknown Author" w:date="2015-04-10T15:21:00Z">
              <w:r>
                <w:rPr/>
                <w:t>10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Clarify role of image processing and use of templates. Bring this</w:t>
            </w:r>
          </w:p>
          <w:p>
            <w:pPr>
              <w:pStyle w:val="TableContents"/>
              <w:rPr/>
            </w:pPr>
            <w:r>
              <w:rPr/>
              <w:t>discussion into Chapter 3</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56" w:author="Unknown Author" w:date="2015-04-10T14:57:00Z">
              <w:r>
                <w:rPr/>
                <w:t>55/56</w:t>
              </w:r>
            </w:ins>
          </w:p>
          <w:p>
            <w:pPr>
              <w:pStyle w:val="TableContents"/>
              <w:rPr/>
            </w:pPr>
            <w:ins w:id="57" w:author="Unknown Author" w:date="2015-04-10T14:57:00Z">
              <w:r>
                <w:rPr/>
                <w:t>86/</w:t>
              </w:r>
            </w:ins>
            <w:ins w:id="58" w:author="Unknown Author" w:date="2015-04-10T14:57:00Z">
              <w:r>
                <w:rPr/>
                <w:t>87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59" w:author="Unknown Author" w:date="2015-04-10T14:57:00Z">
              <w:r>
                <w:rPr/>
              </w:r>
            </w:ins>
          </w:p>
          <w:p>
            <w:pPr>
              <w:pStyle w:val="TableContents"/>
              <w:rPr/>
            </w:pPr>
            <w:ins w:id="60" w:author="Unknown Author" w:date="2015-04-12T16:54:00Z">
              <w:r>
                <w:rPr/>
                <w:t>3/</w:t>
              </w:r>
            </w:ins>
            <w:ins w:id="61" w:author="Unknown Author" w:date="2015-04-12T16:55:00Z">
              <w:r>
                <w:rPr/>
                <w:t>1,2,3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Triton is currently capable of processing a set of images and extracting the largest object of interest, if one is detected. The primary benefit of this is that it requires no</w:t>
            </w:r>
          </w:p>
          <w:p>
            <w:pPr>
              <w:pStyle w:val="TableContents"/>
              <w:rPr>
                <w:i/>
                <w:i/>
                <w:iCs/>
              </w:rPr>
            </w:pPr>
            <w:r>
              <w:rPr>
                <w:i/>
                <w:iCs/>
              </w:rPr>
              <w:t>training initially and works, with fairly good accuracy, from the time of deployment.</w:t>
            </w:r>
          </w:p>
          <w:p>
            <w:pPr>
              <w:pStyle w:val="TableContents"/>
              <w:rPr>
                <w:i/>
                <w:i/>
                <w:iCs/>
              </w:rPr>
            </w:pPr>
            <w:r>
              <w:rPr>
                <w:i/>
                <w:iCs/>
              </w:rPr>
              <w:t>However, functionality can be extended by storing the extracted images and associating it with the actual content, i.e. animal name, future extracted images can then</w:t>
            </w:r>
          </w:p>
          <w:p>
            <w:pPr>
              <w:pStyle w:val="TableContents"/>
              <w:rPr>
                <w:i/>
                <w:i/>
                <w:iCs/>
              </w:rPr>
            </w:pPr>
            <w:r>
              <w:rPr>
                <w:i/>
                <w:iCs/>
              </w:rPr>
              <w:t>be matched to the templates, within a threshold, to assist with classifications within the network. Currently, the templates are extracted, stored and associated with their</w:t>
            </w:r>
          </w:p>
          <w:p>
            <w:pPr>
              <w:pStyle w:val="TableContents"/>
              <w:rPr>
                <w:i/>
                <w:i/>
                <w:iCs/>
              </w:rPr>
            </w:pPr>
            <w:r>
              <w:rPr>
                <w:i/>
                <w:iCs/>
              </w:rPr>
              <w:t>contents once classified by a human, but Triton does not use these. If Triton detected</w:t>
            </w:r>
          </w:p>
          <w:p>
            <w:pPr>
              <w:pStyle w:val="TableContents"/>
              <w:rPr>
                <w:i/>
                <w:i/>
                <w:iCs/>
              </w:rPr>
            </w:pPr>
            <w:r>
              <w:rPr>
                <w:i/>
                <w:iCs/>
              </w:rPr>
              <w:t>an interesting image, it could then search a folder of templates and use OpenCV to</w:t>
            </w:r>
          </w:p>
          <w:p>
            <w:pPr>
              <w:pStyle w:val="TableContents"/>
              <w:rPr>
                <w:i/>
                <w:i/>
                <w:iCs/>
              </w:rPr>
            </w:pPr>
            <w:r>
              <w:rPr>
                <w:i/>
                <w:iCs/>
              </w:rPr>
              <w:t>compare the images and provide a cursory classification based on the closest match.</w:t>
            </w:r>
          </w:p>
          <w:p>
            <w:pPr>
              <w:pStyle w:val="TableContents"/>
              <w:rPr>
                <w:i/>
                <w:i/>
                <w:iCs/>
              </w:rPr>
            </w:pPr>
            <w:r>
              <w:rPr>
                <w:i/>
                <w:iCs/>
              </w:rPr>
              <w:t>Extracted images are stored in black and white and are only a few kilobytes in size, this</w:t>
            </w:r>
          </w:p>
          <w:p>
            <w:pPr>
              <w:pStyle w:val="TableContents"/>
              <w:rPr>
                <w:i/>
                <w:i/>
                <w:iCs/>
              </w:rPr>
            </w:pPr>
            <w:r>
              <w:rPr>
                <w:i/>
                <w:iCs/>
              </w:rPr>
              <w:t>will be useful as we expect that a large number of templates would be required in order</w:t>
            </w:r>
          </w:p>
          <w:p>
            <w:pPr>
              <w:pStyle w:val="TableContents"/>
              <w:rPr>
                <w:i/>
                <w:i/>
                <w:iCs/>
              </w:rPr>
            </w:pPr>
            <w:r>
              <w:rPr>
                <w:i/>
                <w:iCs/>
              </w:rPr>
              <w:t>to accurately identify an object of interest. For example, in our motivating scenario, an</w:t>
            </w:r>
          </w:p>
          <w:p>
            <w:pPr>
              <w:pStyle w:val="TableContents"/>
              <w:rPr>
                <w:i/>
                <w:i/>
                <w:iCs/>
              </w:rPr>
            </w:pPr>
            <w:r>
              <w:rPr>
                <w:i/>
                <w:iCs/>
              </w:rPr>
              <w:t>animal could be any distance from the camera, its legs could be in different positions or</w:t>
            </w:r>
          </w:p>
          <w:p>
            <w:pPr>
              <w:pStyle w:val="TableContents"/>
              <w:rPr>
                <w:i/>
                <w:i/>
                <w:iCs/>
              </w:rPr>
            </w:pPr>
            <w:r>
              <w:rPr>
                <w:i/>
                <w:iCs/>
              </w:rPr>
              <w:t>its angle it faces towards the camera could be different, giving many possible images.</w:t>
            </w:r>
          </w:p>
          <w:p>
            <w:pPr>
              <w:pStyle w:val="TableContents"/>
              <w:rPr>
                <w:i/>
                <w:i/>
                <w:iCs/>
              </w:rPr>
            </w:pPr>
            <w:r>
              <w:rPr>
                <w:i/>
                <w:iCs/>
              </w:rPr>
              <w:t>This process could be optimised by only matching regions between extracted images,</w:t>
            </w:r>
          </w:p>
          <w:p>
            <w:pPr>
              <w:pStyle w:val="TableContents"/>
              <w:rPr>
                <w:i/>
                <w:i/>
                <w:iCs/>
              </w:rPr>
            </w:pPr>
            <w:r>
              <w:rPr>
                <w:i/>
                <w:iCs/>
              </w:rPr>
              <w:t>such as the head or body, but this would require further experimentation.</w:t>
            </w:r>
          </w:p>
          <w:p>
            <w:pPr>
              <w:pStyle w:val="TableContents"/>
              <w:rPr>
                <w:i/>
                <w:i/>
                <w:iCs/>
                <w:color w:val="00000A"/>
                <w:sz w:val="24"/>
              </w:rPr>
            </w:pPr>
            <w:r>
              <w:rPr>
                <w:i/>
                <w:iCs/>
                <w:color w:val="00000A"/>
                <w:sz w:val="24"/>
              </w:rPr>
            </w:r>
          </w:p>
          <w:p>
            <w:pPr>
              <w:pStyle w:val="TableContents"/>
              <w:rPr>
                <w:i/>
                <w:i/>
                <w:iCs/>
              </w:rPr>
            </w:pPr>
            <w:r>
              <w:rPr>
                <w:i/>
                <w:iCs/>
              </w:rPr>
              <w:t>Our Triton program, described in Section 3.4.1 is run on the set of three images. These</w:t>
            </w:r>
          </w:p>
          <w:p>
            <w:pPr>
              <w:pStyle w:val="TableContents"/>
              <w:rPr>
                <w:i/>
                <w:i/>
                <w:iCs/>
              </w:rPr>
            </w:pPr>
            <w:r>
              <w:rPr>
                <w:i/>
                <w:iCs/>
              </w:rPr>
              <w:t>images are converted to black and white and combined to build a background model</w:t>
            </w:r>
          </w:p>
          <w:p>
            <w:pPr>
              <w:pStyle w:val="TableContents"/>
              <w:rPr>
                <w:i/>
                <w:i/>
                <w:iCs/>
              </w:rPr>
            </w:pPr>
            <w:r>
              <w:rPr>
                <w:i/>
                <w:iCs/>
              </w:rPr>
              <w:t>for the complete set. The detected background is then removed and the final image is</w:t>
            </w:r>
          </w:p>
          <w:p>
            <w:pPr>
              <w:pStyle w:val="TableContents"/>
              <w:rPr>
                <w:i/>
                <w:i/>
                <w:iCs/>
              </w:rPr>
            </w:pPr>
            <w:r>
              <w:rPr>
                <w:i/>
                <w:iCs/>
              </w:rPr>
              <w:t>then searched for objects, where objects in the foreground will be shown with white</w:t>
            </w:r>
          </w:p>
          <w:p>
            <w:pPr>
              <w:pStyle w:val="TableContents"/>
              <w:rPr>
                <w:i/>
                <w:i/>
                <w:iCs/>
              </w:rPr>
            </w:pPr>
            <w:r>
              <w:rPr>
                <w:i/>
                <w:iCs/>
              </w:rPr>
              <w:t>pixels. The largest object is then found in the image and extracted to create a template,</w:t>
            </w:r>
          </w:p>
          <w:p>
            <w:pPr>
              <w:pStyle w:val="TableContents"/>
              <w:rPr>
                <w:i/>
                <w:i/>
                <w:iCs/>
              </w:rPr>
            </w:pPr>
            <w:r>
              <w:rPr>
                <w:i/>
                <w:iCs/>
              </w:rPr>
              <w:t>shown in Figure 4.10.</w:t>
            </w:r>
          </w:p>
          <w:p>
            <w:pPr>
              <w:pStyle w:val="TableContents"/>
              <w:rPr>
                <w:i/>
                <w:i/>
                <w:iCs/>
              </w:rPr>
            </w:pPr>
            <w:r>
              <w:rPr>
                <w:i/>
                <w:iCs/>
              </w:rPr>
              <w:t>Processed images of previously sensed images are stored on the DP node and associated with the confirmed classification, confirmed by a human or a node. Although</w:t>
            </w:r>
          </w:p>
          <w:p>
            <w:pPr>
              <w:pStyle w:val="TableContents"/>
              <w:rPr>
                <w:i/>
                <w:i/>
                <w:iCs/>
              </w:rPr>
            </w:pPr>
            <w:r>
              <w:rPr>
                <w:i/>
                <w:iCs/>
              </w:rPr>
              <w:t>the memory available on a DP node is typically around 32GB, this could easily fill</w:t>
            </w:r>
          </w:p>
          <w:p>
            <w:pPr>
              <w:pStyle w:val="TableContents"/>
              <w:rPr>
                <w:i/>
                <w:i/>
                <w:iCs/>
              </w:rPr>
            </w:pPr>
            <w:r>
              <w:rPr>
                <w:i/>
                <w:iCs/>
              </w:rPr>
              <w:t>in a matter of months if 3 full HD images were stored for every observation. Storing</w:t>
            </w:r>
          </w:p>
          <w:p>
            <w:pPr>
              <w:pStyle w:val="TableContents"/>
              <w:rPr>
                <w:i/>
                <w:i/>
                <w:iCs/>
              </w:rPr>
            </w:pPr>
            <w:r>
              <w:rPr>
                <w:i/>
                <w:iCs/>
              </w:rPr>
              <w:t>a single black and white template that contains a portion of the image is much more</w:t>
            </w:r>
          </w:p>
          <w:p>
            <w:pPr>
              <w:pStyle w:val="TableContents"/>
              <w:rPr>
                <w:i/>
                <w:i/>
                <w:iCs/>
              </w:rPr>
            </w:pPr>
            <w:r>
              <w:rPr>
                <w:i/>
                <w:iCs/>
              </w:rPr>
              <w:t>efficient and can still easily be associated with the classification made. The extracted</w:t>
            </w:r>
          </w:p>
          <w:p>
            <w:pPr>
              <w:pStyle w:val="TableContents"/>
              <w:rPr>
                <w:i/>
                <w:i/>
                <w:iCs/>
              </w:rPr>
            </w:pPr>
            <w:r>
              <w:rPr>
                <w:i/>
                <w:iCs/>
              </w:rPr>
              <w:t>image is then compared with the existing images, using the knowledge base to prioritise</w:t>
            </w:r>
          </w:p>
          <w:p>
            <w:pPr>
              <w:pStyle w:val="TableContents"/>
              <w:rPr>
                <w:i/>
                <w:i/>
                <w:iCs/>
              </w:rPr>
            </w:pPr>
            <w:r>
              <w:rPr>
                <w:i/>
                <w:iCs/>
              </w:rPr>
              <w:t>templates for comparison. In this example, nocturnal animals are prioritised and especially nocturnal animals with active projects associated. If the DP node has received</w:t>
            </w:r>
          </w:p>
          <w:p>
            <w:pPr>
              <w:pStyle w:val="TableContents"/>
              <w:rPr>
                <w:i/>
                <w:i/>
                <w:iCs/>
              </w:rPr>
            </w:pPr>
            <w:r>
              <w:rPr>
                <w:i/>
                <w:iCs/>
              </w:rPr>
              <w:t>an observation from the same DC node recently, then it will check for a classification</w:t>
            </w:r>
          </w:p>
          <w:p>
            <w:pPr>
              <w:pStyle w:val="TableContents"/>
              <w:rPr>
                <w:i/>
                <w:i/>
                <w:iCs/>
              </w:rPr>
            </w:pPr>
            <w:r>
              <w:rPr>
                <w:i/>
                <w:iCs/>
              </w:rPr>
              <w:t>on that and check for a match there first.</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62" w:author="Unknown Author" w:date="2015-04-10T14:57:00Z">
              <w:r>
                <w:rPr/>
                <w:delText>55/56</w:delText>
              </w:r>
            </w:del>
          </w:p>
          <w:p>
            <w:pPr>
              <w:pStyle w:val="TableContents"/>
              <w:rPr/>
            </w:pPr>
            <w:del w:id="63" w:author="Unknown Author" w:date="2015-04-10T14:57:00Z">
              <w:r>
                <w:rPr/>
                <w:delText>86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64" w:author="Unknown Author" w:date="2015-04-10T14:57:00Z">
              <w:r>
                <w:rPr/>
                <w:delText>3/1,2</w:delText>
              </w:r>
            </w:del>
          </w:p>
          <w:p>
            <w:pPr>
              <w:pStyle w:val="TableContents"/>
              <w:rPr/>
            </w:pPr>
            <w:del w:id="65"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66" w:author="Unknown Author" w:date="2015-04-10T15:21:00Z">
              <w:r>
                <w:rPr/>
                <w:t>11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When explaining the image processing functionality make clear the</w:t>
            </w:r>
          </w:p>
          <w:p>
            <w:pPr>
              <w:pStyle w:val="TableContents"/>
              <w:rPr/>
            </w:pPr>
            <w:r>
              <w:rPr/>
              <w:t>distinction between classifying an image as interesting or</w:t>
            </w:r>
          </w:p>
          <w:p>
            <w:pPr>
              <w:pStyle w:val="TableContents"/>
              <w:rPr/>
            </w:pPr>
            <w:r>
              <w:rPr/>
              <w:t>uninteresting and classification in the sense of determining a</w:t>
            </w:r>
          </w:p>
          <w:p>
            <w:pPr>
              <w:pStyle w:val="TableContents"/>
              <w:rPr/>
            </w:pPr>
            <w:r>
              <w:rPr/>
              <w:t>particular species.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67" w:author="Unknown Author" w:date="2015-04-12T16:07:00Z">
              <w:r>
                <w:rPr/>
                <w:t>3</w:t>
              </w:r>
            </w:ins>
            <w:ins w:id="68" w:author="Unknown Author" w:date="2015-04-12T16:07:00Z">
              <w:r>
                <w:rPr/>
                <w:t>9</w:t>
              </w:r>
            </w:ins>
          </w:p>
          <w:p>
            <w:pPr>
              <w:pStyle w:val="TableContents"/>
              <w:rPr/>
            </w:pPr>
            <w:ins w:id="69" w:author="Unknown Author" w:date="2015-04-12T16:07:00Z">
              <w:r>
                <w:rPr/>
                <w:t>50</w:t>
              </w:r>
            </w:ins>
          </w:p>
          <w:p>
            <w:pPr>
              <w:pStyle w:val="TableContents"/>
              <w:rPr/>
            </w:pPr>
            <w:ins w:id="70" w:author="Unknown Author" w:date="2015-04-10T14:57:00Z">
              <w:r>
                <w:rPr/>
                <w:t>55</w:t>
              </w:r>
            </w:ins>
          </w:p>
          <w:p>
            <w:pPr>
              <w:pStyle w:val="TableContents"/>
              <w:rPr/>
            </w:pPr>
            <w:ins w:id="71" w:author="Unknown Author" w:date="2015-04-10T14:57:00Z">
              <w:r>
                <w:rPr/>
                <w:t>64</w:t>
              </w:r>
            </w:ins>
          </w:p>
          <w:p>
            <w:pPr>
              <w:pStyle w:val="TableContents"/>
              <w:rPr/>
            </w:pPr>
            <w:ins w:id="72" w:author="Unknown Author" w:date="2015-04-10T14:57:00Z">
              <w:r>
                <w:rPr/>
                <w:t>7</w:t>
              </w:r>
            </w:ins>
            <w:ins w:id="73" w:author="Unknown Author" w:date="2015-04-10T14:57:00Z">
              <w:r>
                <w:rPr/>
                <w:t>3</w:t>
              </w:r>
            </w:ins>
          </w:p>
          <w:p>
            <w:pPr>
              <w:pStyle w:val="TableContents"/>
              <w:rPr/>
            </w:pPr>
            <w:ins w:id="74" w:author="Unknown Author" w:date="2015-04-10T14:57:00Z">
              <w:r>
                <w:rPr/>
                <w:t>76</w:t>
              </w:r>
            </w:ins>
          </w:p>
          <w:p>
            <w:pPr>
              <w:pStyle w:val="TableContents"/>
              <w:rPr/>
            </w:pPr>
            <w:ins w:id="75" w:author="Unknown Author" w:date="2015-04-10T14:57:00Z">
              <w:r>
                <w:rPr/>
                <w:t>8</w:t>
              </w:r>
            </w:ins>
            <w:ins w:id="76" w:author="Unknown Author" w:date="2015-04-10T14:57:00Z">
              <w:r>
                <w:rPr/>
                <w:t>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77" w:author="Unknown Author" w:date="2015-04-10T14:57:00Z">
              <w:r>
                <w:rPr/>
                <w:t>2</w:t>
              </w:r>
            </w:ins>
          </w:p>
          <w:p>
            <w:pPr>
              <w:pStyle w:val="TableContents"/>
              <w:rPr/>
            </w:pPr>
            <w:ins w:id="78" w:author="Unknown Author" w:date="2015-04-10T14:57:00Z">
              <w:r>
                <w:rPr/>
                <w:t>2</w:t>
              </w:r>
            </w:ins>
          </w:p>
          <w:p>
            <w:pPr>
              <w:pStyle w:val="TableContents"/>
              <w:rPr/>
            </w:pPr>
            <w:ins w:id="79" w:author="Unknown Author" w:date="2015-04-12T16:57:00Z">
              <w:r>
                <w:rPr/>
                <w:t>2</w:t>
              </w:r>
            </w:ins>
          </w:p>
          <w:p>
            <w:pPr>
              <w:pStyle w:val="TableContents"/>
              <w:rPr/>
            </w:pPr>
            <w:ins w:id="80" w:author="Unknown Author" w:date="2015-04-12T16:11:00Z">
              <w:r>
                <w:rPr/>
                <w:t>4</w:t>
              </w:r>
            </w:ins>
          </w:p>
          <w:p>
            <w:pPr>
              <w:pStyle w:val="TableContents"/>
              <w:rPr/>
            </w:pPr>
            <w:ins w:id="81" w:author="Unknown Author" w:date="2015-04-12T16:59:00Z">
              <w:r>
                <w:rPr/>
                <w:t>5</w:t>
              </w:r>
            </w:ins>
          </w:p>
          <w:p>
            <w:pPr>
              <w:pStyle w:val="TableContents"/>
              <w:rPr/>
            </w:pPr>
            <w:ins w:id="83" w:author="Unknown Author" w:date="2015-04-12T17:01:00Z">
              <w:r>
                <w:rPr/>
                <w:t>2</w:t>
              </w:r>
            </w:ins>
          </w:p>
          <w:p>
            <w:pPr>
              <w:pStyle w:val="TableContents"/>
              <w:rPr/>
            </w:pPr>
            <w:ins w:id="84" w:author="Unknown Author" w:date="2015-04-12T16:55: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 have looked at each instance the term classification has been used in the context of image processing and clarified whether it refers to species level or interesting vs empty observations.</w:t>
            </w:r>
          </w:p>
          <w:p>
            <w:pPr>
              <w:pStyle w:val="TableContents"/>
              <w:rPr/>
            </w:pPr>
            <w:r>
              <w:rPr/>
            </w:r>
          </w:p>
          <w:p>
            <w:pPr>
              <w:pStyle w:val="TableContents"/>
              <w:rPr/>
            </w:pPr>
            <w:del w:id="85" w:author="Unknown Author" w:date="2015-04-12T16:07:00Z">
              <w:r>
                <w:rPr/>
                <w:delText>The page and paragraph included here shows o</w:delText>
              </w:r>
            </w:del>
            <w:ins w:id="86" w:author="Unknown Author" w:date="2015-04-12T16:15:00Z">
              <w:r>
                <w:rPr/>
                <w:softHyphen/>
              </w:r>
            </w:ins>
            <w:del w:id="87" w:author="Unknown Author" w:date="2015-04-12T16:07:00Z">
              <w:r>
                <w:rPr/>
                <w:delText>ne such example</w:delText>
              </w:r>
            </w:del>
            <w:r>
              <w:rPr/>
              <w:commentReference w:id="6"/>
            </w:r>
            <w:r>
              <w:rPr/>
              <w:commentReference w:id="7"/>
            </w:r>
            <w:r>
              <w:rPr/>
              <w:t>.</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88" w:author="Unknown Author" w:date="2015-04-10T14:57:00Z">
              <w:r>
                <w:rPr/>
                <w:delText>55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89"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90" w:author="Unknown Author" w:date="2015-04-10T15:21:00Z">
              <w:r>
                <w:rPr/>
                <w:t>12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Make a clear statement regarding what has actually been implemented</w:t>
            </w:r>
          </w:p>
          <w:p>
            <w:pPr>
              <w:pStyle w:val="TableContents"/>
              <w:rPr/>
            </w:pPr>
            <w:r>
              <w:rPr/>
              <w:t>and is a part of the completed system as opposed to functionality</w:t>
            </w:r>
          </w:p>
          <w:p>
            <w:pPr>
              <w:pStyle w:val="TableContents"/>
              <w:rPr/>
            </w:pPr>
            <w:r>
              <w:rPr/>
              <w:t>which you have experimented but not made operational – thus</w:t>
            </w:r>
          </w:p>
          <w:p>
            <w:pPr>
              <w:pStyle w:val="TableContents"/>
              <w:rPr/>
            </w:pPr>
            <w:r>
              <w:rPr/>
              <w:t>explain that species classification has not been implemented in any</w:t>
            </w:r>
          </w:p>
          <w:p>
            <w:pPr>
              <w:pStyle w:val="TableContents"/>
              <w:rPr/>
            </w:pPr>
            <w:r>
              <w:rPr/>
              <w:t>particularly effective way in the final system, but you can explain how it would be done.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91" w:author="Unknown Author" w:date="2015-04-10T14:57:00Z">
              <w:r>
                <w:rPr/>
                <w:t>55</w:t>
              </w:r>
            </w:ins>
          </w:p>
          <w:p>
            <w:pPr>
              <w:pStyle w:val="TableContents"/>
              <w:rPr/>
            </w:pPr>
            <w:ins w:id="92" w:author="Unknown Author" w:date="2015-04-10T14:57:00Z">
              <w:r>
                <w:rPr/>
                <w:t>81</w:t>
              </w:r>
            </w:ins>
          </w:p>
          <w:p>
            <w:pPr>
              <w:pStyle w:val="TableContents"/>
              <w:rPr/>
            </w:pPr>
            <w:ins w:id="93" w:author="Unknown Author" w:date="2015-04-10T14:57:00Z">
              <w:r>
                <w:rPr/>
                <w:t>86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94" w:author="Unknown Author" w:date="2015-04-10T15:50:00Z">
              <w:r>
                <w:rPr/>
                <w:t>2</w:t>
              </w:r>
            </w:ins>
          </w:p>
          <w:p>
            <w:pPr>
              <w:pStyle w:val="TableContents"/>
              <w:rPr>
                <w:color w:val="00000A"/>
                <w:sz w:val="24"/>
              </w:rPr>
            </w:pPr>
            <w:ins w:id="95" w:author="Unknown Author" w:date="2015-04-10T15:51:00Z">
              <w:r>
                <w:rPr/>
                <w:t>3</w:t>
              </w:r>
            </w:ins>
          </w:p>
          <w:p>
            <w:pPr>
              <w:pStyle w:val="TableContents"/>
              <w:rPr>
                <w:color w:val="00000A"/>
                <w:sz w:val="24"/>
              </w:rPr>
            </w:pPr>
            <w:ins w:id="96" w:author="Unknown Author" w:date="2015-04-10T15:51: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Statements of this nature have been made throughout the thesis (where relevant) whenever a piece of the architecture that has not been implemented is mentioned, a statement serving as a disclaimer has been added.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97" w:author="Unknown Author" w:date="2015-04-10T14:57:00Z">
              <w:r>
                <w:rPr/>
                <w:delText>55</w:delText>
              </w:r>
            </w:del>
          </w:p>
          <w:p>
            <w:pPr>
              <w:pStyle w:val="TableContents"/>
              <w:rPr/>
            </w:pPr>
            <w:del w:id="98" w:author="Unknown Author" w:date="2015-04-10T14:57:00Z">
              <w:r>
                <w:rPr/>
                <w:delText>81</w:delText>
              </w:r>
            </w:del>
          </w:p>
          <w:p>
            <w:pPr>
              <w:pStyle w:val="TableContents"/>
              <w:rPr/>
            </w:pPr>
            <w:del w:id="99" w:author="Unknown Author" w:date="2015-04-10T14:57:00Z">
              <w:r>
                <w:rPr/>
                <w:delText>86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00" w:author="Unknown Author" w:date="2015-04-10T14:57:00Z">
              <w:r>
                <w:rPr/>
                <w:delText>paras?</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commentRangeStart w:id="8"/>
            <w:r>
              <w:rPr/>
              <w:t xml:space="preserve">This approach may seem repetitive and  maybe it is best to boil this down to a single statement the first time it is mentioned? </w:t>
            </w:r>
            <w:commentRangeEnd w:id="8"/>
            <w:r>
              <w:commentReference w:id="8"/>
            </w: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01" w:author="Unknown Author" w:date="2015-04-10T15:21:00Z">
              <w:r>
                <w:rPr/>
                <w:t>13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With regard to classification with templates, how would templates be</w:t>
            </w:r>
          </w:p>
          <w:p>
            <w:pPr>
              <w:pStyle w:val="TableContents"/>
              <w:rPr/>
            </w:pPr>
            <w:r>
              <w:rPr/>
              <w:t>matched if objects are at different angles, distance from the</w:t>
            </w:r>
          </w:p>
          <w:p>
            <w:pPr>
              <w:pStyle w:val="TableContents"/>
              <w:rPr/>
            </w:pPr>
            <w:r>
              <w:rPr/>
              <w:t>camera, etc?</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02" w:author="Unknown Author" w:date="2015-04-10T14:57:00Z">
              <w:r>
                <w:rPr/>
                <w:t>55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03" w:author="Unknown Author" w:date="2015-04-12T17:01: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 xml:space="preserve">See </w:t>
            </w:r>
            <w:del w:id="104" w:author="Unknown Author" w:date="2015-04-10T15:25:00Z">
              <w:r>
                <w:rPr/>
                <w:delText xml:space="preserve">the </w:delText>
              </w:r>
            </w:del>
            <w:r>
              <w:rPr/>
              <w:t xml:space="preserve">point </w:t>
            </w:r>
            <w:del w:id="105" w:author="Unknown Author" w:date="2015-04-10T15:25:00Z">
              <w:r>
                <w:rPr/>
                <w:delText>above</w:delText>
              </w:r>
            </w:del>
            <w:ins w:id="106" w:author="Unknown Author" w:date="2015-04-10T15:25:00Z">
              <w:commentRangeStart w:id="9"/>
              <w:r>
                <w:rPr/>
                <w:t>11</w:t>
              </w:r>
            </w:ins>
            <w:r>
              <w:rPr/>
              <w:t xml:space="preserve"> </w:t>
            </w:r>
            <w:r>
              <w:rPr/>
            </w:r>
            <w:commentRangeEnd w:id="9"/>
            <w:r>
              <w:commentReference w:id="9"/>
            </w:r>
            <w:r>
              <w:rPr/>
              <w:commentReference w:id="10"/>
            </w:r>
            <w:r>
              <w:rPr/>
              <w:t>for the explanation of templates.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07" w:author="Unknown Author" w:date="2015-04-10T14:57:00Z">
              <w:r>
                <w:rPr/>
                <w:delText>55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08"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09" w:author="Unknown Author" w:date="2015-04-10T15:21:00Z">
              <w:r>
                <w:rPr/>
                <w:t>14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Throughout the thesis make it clear whether functionality relies on image</w:t>
            </w:r>
          </w:p>
          <w:p>
            <w:pPr>
              <w:pStyle w:val="TableContents"/>
              <w:rPr/>
            </w:pPr>
            <w:r>
              <w:rPr/>
              <w:t>classification to determine a species (that has not been</w:t>
            </w:r>
          </w:p>
          <w:p>
            <w:pPr>
              <w:pStyle w:val="TableContents"/>
              <w:rPr/>
            </w:pPr>
            <w:r>
              <w:rPr/>
              <w:t>implemented) or identifying potentially interesting images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10" w:author="Unknown Author" w:date="2015-04-10T15:21:00Z">
              <w:r>
                <w:rPr/>
                <w:t>15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Provide link to Triton source repository</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11" w:author="Unknown Author" w:date="2015-04-10T14:57:00Z">
              <w:r>
                <w:rPr/>
                <w:t>50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12" w:author="Unknown Author" w:date="2015-04-10T14:57:00Z">
              <w:r>
                <w:rPr/>
                <w:t>2</w:t>
              </w:r>
            </w:ins>
            <w:ins w:id="113" w:author="Unknown Author" w:date="2015-04-10T14:57:00Z">
              <w:r>
                <w:rPr/>
                <w:t xml:space="preserve"> (Reference 50)</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Link to repository added in references.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14" w:author="Unknown Author" w:date="2015-04-10T14:57:00Z">
              <w:r>
                <w:rPr/>
                <w:delText>50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15" w:author="Unknown Author" w:date="2015-04-10T14:57:00Z">
              <w:r>
                <w:rPr/>
                <w:delText>3 (Reference 50)</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16" w:author="Unknown Author" w:date="2015-04-10T15:21:00Z">
              <w:r>
                <w:rPr/>
                <w:t>16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Correctly use your definition for accuracy (page 56)</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17" w:author="Unknown Author" w:date="2015-04-10T14:57:00Z">
              <w:r>
                <w:rPr/>
                <w:t>5</w:t>
              </w:r>
            </w:ins>
            <w:ins w:id="118" w:author="Unknown Author" w:date="2015-04-10T15:52:00Z">
              <w:r>
                <w:rPr/>
                <w:t>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As we discussed in the viva, the calculation for accuracy was not right and not what was used in the subsequent tables.</w:t>
            </w:r>
          </w:p>
          <w:p>
            <w:pPr>
              <w:pStyle w:val="TableContents"/>
              <w:rPr/>
            </w:pPr>
            <w:r>
              <w:rPr/>
              <w:t xml:space="preserve">I have redefine accuracy for both True Positive and True Negative images and referenced which ones have been used in the </w:t>
            </w:r>
            <w:commentRangeStart w:id="11"/>
            <w:r>
              <w:rPr/>
              <w:t>text</w:t>
            </w:r>
            <w:r>
              <w:rPr/>
            </w:r>
            <w:commentRangeEnd w:id="11"/>
            <w:r>
              <w:commentReference w:id="11"/>
            </w:r>
            <w:r>
              <w:rPr/>
              <w:commentReference w:id="12"/>
            </w:r>
            <w:r>
              <w:rPr/>
              <w:t>.</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19" w:author="Unknown Author" w:date="2015-04-10T14:57:00Z">
              <w:r>
                <w:rPr/>
                <w:delText>53</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20" w:author="Unknown Author" w:date="2015-04-10T15:21:00Z">
              <w:r>
                <w:rPr/>
                <w:t>17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Make clear that adding rules to Drools requires specialist knowledge of</w:t>
            </w:r>
          </w:p>
          <w:p>
            <w:pPr>
              <w:pStyle w:val="TableContents"/>
              <w:rPr/>
            </w:pPr>
            <w:r>
              <w:rPr/>
              <w:t>the drools programming language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21" w:author="Unknown Author" w:date="2015-04-10T14:57:00Z">
              <w:r>
                <w:rPr/>
                <w:t>7</w:t>
              </w:r>
            </w:ins>
            <w:ins w:id="122" w:author="Unknown Author" w:date="2015-04-12T17:02: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23" w:author="Unknown Author" w:date="2015-04-10T15:54:00Z">
              <w:r>
                <w:rPr/>
                <w:t>2,</w:t>
              </w:r>
            </w:ins>
            <w:ins w:id="124"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In order to add rules to the Drools system, knowledge of the Drools syntax and, ideally, Java is required.</w:t>
            </w:r>
          </w:p>
          <w:p>
            <w:pPr>
              <w:pStyle w:val="TableContents"/>
              <w:rPr>
                <w:i/>
                <w:i/>
                <w:iCs/>
                <w:color w:val="00000A"/>
                <w:sz w:val="24"/>
              </w:rPr>
            </w:pPr>
            <w:r>
              <w:rPr>
                <w:i/>
                <w:iCs/>
                <w:color w:val="00000A"/>
                <w:sz w:val="24"/>
              </w:rPr>
            </w:r>
          </w:p>
          <w:p>
            <w:pPr>
              <w:pStyle w:val="TableContents"/>
              <w:rPr>
                <w:i/>
                <w:i/>
                <w:iCs/>
              </w:rPr>
            </w:pPr>
            <w:r>
              <w:rPr>
                <w:i/>
                <w:iCs/>
              </w:rPr>
              <w:t>The functionality of Drools is extensive and the engine is very powerful, however, it does require specialist knowledge to use and manipulate rules. Using a custom developed Drools web interface , detailed in Section 4.3.3, we created a simplified interface that uses a custom REST API for Drools,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25" w:author="Unknown Author" w:date="2015-04-10T14:57:00Z">
              <w:r>
                <w:rPr/>
                <w:delText>78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26"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27" w:author="Unknown Author" w:date="2015-04-10T15:21:00Z">
              <w:r>
                <w:rPr/>
                <w:t>18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Indicate the circumstances that could lead to a rule being added to</w:t>
            </w:r>
          </w:p>
          <w:p>
            <w:pPr>
              <w:pStyle w:val="TableContents"/>
              <w:rPr/>
            </w:pPr>
            <w:r>
              <w:rPr/>
              <w:t>Drools – where has the required information / knowledge come</w:t>
            </w:r>
          </w:p>
          <w:p>
            <w:pPr>
              <w:pStyle w:val="TableContents"/>
              <w:rPr/>
            </w:pPr>
            <w:r>
              <w:rPr/>
              <w:t>from?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28" w:author="Unknown Author" w:date="2015-04-10T14:57:00Z">
              <w:r>
                <w:rPr/>
                <w:t>8</w:t>
              </w:r>
            </w:ins>
            <w:ins w:id="129" w:author="Unknown Author" w:date="2015-04-12T17:02: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30" w:author="Unknown Author" w:date="2015-04-12T17:02: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i/>
                <w:iCs/>
                <w:color w:val="000000"/>
              </w:rPr>
              <w:t xml:space="preserve">When a user classifies the observation, they see that a clouded leopard has been spotted in the same area on the same day for the past 5 weeks and they create a rule (in Drools syntax) to automatically classify images from this camera that have a similar time (within an hour) and have an object extracted from them by the image processing. The user can then upload the rules through the same web interface and it will instantly become active on the system. In the current implementation, rules can only be added by humans and the Drools API we have implemented then updates the rule base. The web interface allows users to study patterns in existing sensed data and perform queries on the database, from this they can identify rules and upload them. </w:t>
            </w:r>
            <w:del w:id="131" w:author="Unknown Author" w:date="2015-04-10T15:19:00Z">
              <w:r>
                <w:rPr>
                  <w:i/>
                  <w:iCs/>
                  <w:color w:val="000000"/>
                </w:rPr>
                <w:delText>In the future, a module for K-HAS could be written that would suggest rules based on detected patterns, or even insert them itself.</w:delText>
              </w:r>
            </w:del>
            <w:r>
              <w:rPr>
                <w:i/>
                <w:iCs/>
                <w:color w:val="000000"/>
              </w:rPr>
              <w:commentReference w:id="13"/>
            </w:r>
            <w:r>
              <w:rPr>
                <w:i/>
                <w:iCs/>
                <w:color w:val="000000"/>
              </w:rPr>
              <w:commentReference w:id="14"/>
            </w:r>
            <w:r>
              <w:rPr>
                <w:i/>
                <w:iCs/>
                <w:color w:val="000000"/>
              </w:rPr>
              <w:commentReference w:id="15"/>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32" w:author="Unknown Author" w:date="2015-04-10T14:57:00Z">
              <w:r>
                <w:rPr/>
                <w:delText>88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33"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34" w:author="Unknown Author" w:date="2015-04-10T15:21:00Z">
              <w:r>
                <w:rPr/>
                <w:t>19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The description of the architecture needs to be accompanied by</w:t>
            </w:r>
          </w:p>
          <w:p>
            <w:pPr>
              <w:pStyle w:val="TableContents"/>
              <w:rPr/>
            </w:pPr>
            <w:r>
              <w:rPr/>
              <w:t>software documentation diagrams or code (such as UML interaction</w:t>
            </w:r>
          </w:p>
          <w:p>
            <w:pPr>
              <w:pStyle w:val="TableContents"/>
              <w:rPr/>
            </w:pPr>
            <w:r>
              <w:rPr/>
              <w:t>and activity diagrams and / or pseudo-code) that makes clear the</w:t>
            </w:r>
          </w:p>
          <w:p>
            <w:pPr>
              <w:pStyle w:val="TableContents"/>
              <w:rPr/>
            </w:pPr>
            <w:r>
              <w:rPr/>
              <w:t>main components of the system (both software and human</w:t>
            </w:r>
          </w:p>
          <w:p>
            <w:pPr>
              <w:pStyle w:val="TableContents"/>
              <w:rPr/>
            </w:pPr>
            <w:r>
              <w:rPr/>
              <w:t>interventions) and how they interact with each other.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35" w:author="Unknown Author" w:date="2015-04-10T15:56:00Z">
              <w:r>
                <w:rPr/>
                <w:t>69</w:t>
              </w:r>
            </w:ins>
          </w:p>
          <w:p>
            <w:pPr>
              <w:pStyle w:val="TableContents"/>
              <w:rPr/>
            </w:pPr>
            <w:ins w:id="136" w:author="Unknown Author" w:date="2015-04-10T14:57:00Z">
              <w:r>
                <w:rPr/>
                <w:t>8</w:t>
              </w:r>
            </w:ins>
            <w:ins w:id="137" w:author="Unknown Author" w:date="2015-04-12T17:03:00Z">
              <w:r>
                <w:rPr/>
                <w:t>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38" w:author="Unknown Author" w:date="2015-04-10T14:57:00Z">
              <w:r>
                <w:rPr/>
                <w:t>Fig 4.2</w:t>
              </w:r>
            </w:ins>
          </w:p>
          <w:p>
            <w:pPr>
              <w:pStyle w:val="TableContents"/>
              <w:rPr/>
            </w:pPr>
            <w:ins w:id="139" w:author="Unknown Author" w:date="2015-04-10T14:57:00Z">
              <w:commentRangeStart w:id="16"/>
              <w:r>
                <w:rPr/>
                <w:t>Fig 4.</w:t>
              </w:r>
            </w:ins>
            <w:ins w:id="140" w:author="Unknown Author" w:date="2015-04-12T17:03:00Z">
              <w:r>
                <w:rPr/>
                <w:t>9</w:t>
              </w:r>
            </w:ins>
            <w:r>
              <w:rPr/>
            </w:r>
            <w:commentRangeEnd w:id="16"/>
            <w:r>
              <w:commentReference w:id="16"/>
            </w:r>
            <w:r>
              <w:rPr/>
              <w:commentReference w:id="17"/>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 have added a sequence diagram that explains how a packet is routed, which also highlights what has been implemented in the current system.</w:t>
            </w:r>
          </w:p>
          <w:p>
            <w:pPr>
              <w:pStyle w:val="TableContents"/>
              <w:rPr/>
            </w:pPr>
            <w:r>
              <w:rPr/>
            </w:r>
          </w:p>
          <w:p>
            <w:pPr>
              <w:pStyle w:val="TableContents"/>
              <w:rPr/>
            </w:pPr>
            <w:r>
              <w:rPr/>
              <w:t>An activity diagram has also been included to show how the routing protocol configures the nodes. This figure has also been referenced in the simulations chapter.</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41" w:author="Unknown Author" w:date="2015-04-10T14:57:00Z">
              <w:r>
                <w:rPr/>
                <w:delText>70</w:delText>
              </w:r>
            </w:del>
          </w:p>
          <w:p>
            <w:pPr>
              <w:pStyle w:val="TableContents"/>
              <w:rPr/>
            </w:pPr>
            <w:del w:id="142" w:author="Unknown Author" w:date="2015-04-10T14:57:00Z">
              <w:r>
                <w:rPr/>
                <w:delText>81</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43" w:author="Unknown Author" w:date="2015-04-10T14:57:00Z">
              <w:r>
                <w:rPr/>
                <w:delText>Fig 4.2</w:delText>
              </w:r>
            </w:del>
          </w:p>
          <w:p>
            <w:pPr>
              <w:pStyle w:val="TableContents"/>
              <w:rPr/>
            </w:pPr>
            <w:del w:id="144" w:author="Unknown Author" w:date="2015-04-10T14:57:00Z">
              <w:r>
                <w:rPr/>
                <w:delText>Fig 4.8</w:delText>
              </w:r>
            </w:del>
            <w:r>
              <w:rPr/>
              <w:commentReference w:id="18"/>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45" w:author="Unknown Author" w:date="2015-04-10T15:21:00Z">
              <w:r>
                <w:rPr/>
                <w:t>20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SSN ontology is both sensor-centric and observation-centric.</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46" w:author="Unknown Author" w:date="2015-04-10T14:57:00Z">
              <w:r>
                <w:rPr/>
                <w:t>9</w:t>
              </w:r>
            </w:ins>
            <w:ins w:id="147" w:author="Unknown Author" w:date="2015-04-10T14:57: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48"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 xml:space="preserve">SSN and SUMO (extended with SHO and SDO) have been moved to a separate section, entitled </w:t>
            </w:r>
            <w:commentRangeStart w:id="19"/>
            <w:r>
              <w:rPr/>
              <w:t>'Combin</w:t>
            </w:r>
            <w:ins w:id="149" w:author="Unknown Author" w:date="2015-04-10T15:08:00Z">
              <w:r>
                <w:rPr/>
                <w:t>ed Sensor and Observation</w:t>
              </w:r>
            </w:ins>
            <w:del w:id="150" w:author="Unknown Author" w:date="2015-04-10T15:08:00Z">
              <w:r>
                <w:rPr/>
                <w:delText>atorial</w:delText>
              </w:r>
            </w:del>
            <w:r>
              <w:rPr/>
              <w:t xml:space="preserve"> </w:t>
            </w:r>
            <w:r>
              <w:rPr/>
            </w:r>
            <w:commentRangeEnd w:id="19"/>
            <w:r>
              <w:commentReference w:id="19"/>
            </w:r>
            <w:r>
              <w:rPr/>
              <w:commentReference w:id="20"/>
            </w:r>
            <w:r>
              <w:rPr/>
              <w:t>Ontologies'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51" w:author="Unknown Author" w:date="2015-04-10T14:57:00Z">
              <w:r>
                <w:rPr/>
                <w:delText>98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52"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53" w:author="Unknown Author" w:date="2015-04-10T15:21:00Z">
              <w:r>
                <w:rPr/>
                <w:t>21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Introduce SUMO as a general purpose upper ontology (with appropriate</w:t>
            </w:r>
          </w:p>
          <w:p>
            <w:pPr>
              <w:pStyle w:val="TableContents"/>
              <w:rPr/>
            </w:pPr>
            <w:r>
              <w:rPr/>
              <w:t>reference(s)). Then go on to state how it has been specialised for</w:t>
            </w:r>
          </w:p>
          <w:p>
            <w:pPr>
              <w:pStyle w:val="TableContents"/>
              <w:rPr/>
            </w:pPr>
            <w:r>
              <w:rPr/>
              <w:t>sensor network deployments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54" w:author="Unknown Author" w:date="2015-04-12T17:03:00Z">
              <w:r>
                <w:rPr/>
                <w:t>100</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55"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The Suggested Upper Merged Ontology (SUMO) is a general purpose ontology [83] that provides general-purpose terms and is intended to be extended for domain specific</w:t>
            </w:r>
          </w:p>
          <w:p>
            <w:pPr>
              <w:pStyle w:val="TableContents"/>
              <w:rPr>
                <w:i/>
                <w:i/>
                <w:iCs/>
              </w:rPr>
            </w:pPr>
            <w:r>
              <w:rPr>
                <w:i/>
                <w:iCs/>
              </w:rPr>
              <w:t>ontologies. In [37], SUMO has been extended to link sensor hardware and sensor data</w:t>
            </w:r>
          </w:p>
          <w:p>
            <w:pPr>
              <w:pStyle w:val="TableContents"/>
              <w:rPr>
                <w:i/>
                <w:i/>
                <w:iCs/>
              </w:rPr>
            </w:pPr>
            <w:r>
              <w:rPr>
                <w:i/>
                <w:iCs/>
              </w:rPr>
              <w:t>ontologies in order to assist with searching and evaluating distributed and heterogeneous sensor networks. The work combines the Sensor Hierarchy Ontology (SHO), the</w:t>
            </w:r>
          </w:p>
          <w:p>
            <w:pPr>
              <w:pStyle w:val="TableContents"/>
              <w:rPr>
                <w:i/>
                <w:i/>
                <w:iCs/>
              </w:rPr>
            </w:pPr>
            <w:r>
              <w:rPr>
                <w:i/>
                <w:iCs/>
              </w:rPr>
              <w:t>Sensor Data Ontology (SDO) and the ability to ‘plug in’ extension ontologies.</w:t>
            </w:r>
          </w:p>
          <w:p>
            <w:pPr>
              <w:pStyle w:val="TableContents"/>
              <w:rPr>
                <w:i/>
                <w:i/>
                <w:iCs/>
              </w:rPr>
            </w:pPr>
            <w:r>
              <w:rPr>
                <w:i/>
                <w:iCs/>
              </w:rPr>
              <w:t>The SHO describes the hardware of a sensor node, as well as its accuracy, transmission</w:t>
            </w:r>
          </w:p>
          <w:p>
            <w:pPr>
              <w:pStyle w:val="TableContents"/>
              <w:rPr>
                <w:i/>
                <w:i/>
                <w:iCs/>
              </w:rPr>
            </w:pPr>
            <w:r>
              <w:rPr>
                <w:i/>
                <w:iCs/>
              </w:rPr>
              <w:t>medium and data processing capabilities. The SDO, however, describes the sensing</w:t>
            </w:r>
          </w:p>
          <w:p>
            <w:pPr>
              <w:pStyle w:val="TableContents"/>
              <w:rPr>
                <w:i/>
                <w:i/>
                <w:iCs/>
              </w:rPr>
            </w:pPr>
            <w:r>
              <w:rPr>
                <w:i/>
                <w:iCs/>
              </w:rPr>
              <w:t>properties of a device beyond the hardware and the context of the sensor can be enriched with information about spatial and/or temporal observations. Similar to GSN</w:t>
            </w:r>
          </w:p>
          <w:p>
            <w:pPr>
              <w:pStyle w:val="TableContents"/>
              <w:rPr>
                <w:i/>
                <w:i/>
                <w:iCs/>
              </w:rPr>
            </w:pPr>
            <w:r>
              <w:rPr>
                <w:i/>
                <w:iCs/>
              </w:rPr>
              <w:t>(Section 2.3.2), SUMO uses the notion of virtual sensors where a group of sensors can</w:t>
            </w:r>
          </w:p>
          <w:p>
            <w:pPr>
              <w:pStyle w:val="TableContents"/>
              <w:rPr>
                <w:i/>
                <w:i/>
                <w:iCs/>
              </w:rPr>
            </w:pPr>
            <w:r>
              <w:rPr>
                <w:i/>
                <w:iCs/>
              </w:rPr>
              <w:t>be described together to provide abstract measurements. In [37], the example of a humidity sensor, temperature sensor and wind speed sensor being collectively described</w:t>
            </w:r>
          </w:p>
          <w:p>
            <w:pPr>
              <w:pStyle w:val="TableContents"/>
              <w:rPr>
                <w:i/>
                <w:i/>
                <w:iCs/>
              </w:rPr>
            </w:pPr>
            <w:r>
              <w:rPr>
                <w:i/>
                <w:iCs/>
              </w:rPr>
              <w:t>as weather sensors. The SHO ontology is another extension of SUMO, from [37], that represents the hardware of a WSN, including the node itself, data transmission units, data processing units and individual sensors. The data model describes a sensor with metadata describing features such as measurement type, transmission range and physical properties.</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56" w:author="Unknown Author" w:date="2015-04-10T14:57:00Z">
              <w:r>
                <w:rPr/>
                <w:delText>99</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57"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58" w:author="Unknown Author" w:date="2015-04-10T15:21:00Z">
              <w:r>
                <w:rPr/>
                <w:t>22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Remove claim that your ontology is modular. You reuse existing terms</w:t>
            </w:r>
          </w:p>
          <w:p>
            <w:pPr>
              <w:pStyle w:val="TableContents"/>
              <w:rPr/>
            </w:pPr>
            <w:r>
              <w:rPr/>
              <w:t>by importing them, but it is not modular</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All claims about modularity have been removed from the Introduction, Chapter 5 and Chapter 8.</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59" w:author="Unknown Author" w:date="2015-04-10T15:21:00Z">
              <w:r>
                <w:rPr/>
                <w:t>23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Need a critical discussion as to why SSN does not meet your needs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60" w:author="Unknown Author" w:date="2015-04-10T14:57:00Z">
              <w:commentRangeStart w:id="21"/>
              <w:r>
                <w:rPr/>
                <w:t>102</w:t>
              </w:r>
            </w:ins>
            <w:r>
              <w:rPr/>
            </w:r>
            <w:commentRangeEnd w:id="21"/>
            <w:r>
              <w:commentReference w:id="21"/>
            </w:r>
            <w:r>
              <w:rPr/>
              <w:commentReference w:id="22"/>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61" w:author="Unknown Author" w:date="2015-04-10T14:57:00Z">
              <w:r>
                <w:rPr/>
                <w:t>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 xml:space="preserve">SSN terms added to </w:t>
            </w:r>
            <w:commentRangeStart w:id="23"/>
            <w:r>
              <w:rPr/>
              <w:t>Table 5.4</w:t>
            </w:r>
            <w:r>
              <w:rPr/>
            </w:r>
            <w:commentRangeEnd w:id="23"/>
            <w:r>
              <w:commentReference w:id="23"/>
            </w:r>
            <w:r>
              <w:rPr/>
              <w:commentReference w:id="24"/>
            </w:r>
            <w:r>
              <w:rPr/>
              <w:t xml:space="preserve"> and:</w:t>
            </w:r>
          </w:p>
          <w:p>
            <w:pPr>
              <w:pStyle w:val="TableContents"/>
              <w:rPr/>
            </w:pPr>
            <w:r>
              <w:rPr/>
            </w:r>
          </w:p>
          <w:p>
            <w:pPr>
              <w:pStyle w:val="TableContents"/>
              <w:rPr>
                <w:i/>
                <w:i/>
                <w:iCs/>
              </w:rPr>
            </w:pPr>
            <w:r>
              <w:rPr>
                <w:i/>
                <w:iCs/>
              </w:rPr>
              <w:t>We found that SSN, SensorML and Darwin Core satisfied many the hardware and</w:t>
            </w:r>
          </w:p>
          <w:p>
            <w:pPr>
              <w:pStyle w:val="TableContents"/>
              <w:rPr>
                <w:i/>
                <w:i/>
                <w:iCs/>
              </w:rPr>
            </w:pPr>
            <w:r>
              <w:rPr>
                <w:i/>
                <w:iCs/>
              </w:rPr>
              <w:t>much of the sensed data subsections of K-HAS completely. We have used these exist-</w:t>
            </w:r>
          </w:p>
          <w:p>
            <w:pPr>
              <w:pStyle w:val="TableContents"/>
              <w:rPr>
                <w:i/>
                <w:i/>
                <w:iCs/>
              </w:rPr>
            </w:pPr>
            <w:r>
              <w:rPr>
                <w:i/>
                <w:iCs/>
              </w:rPr>
              <w:t>ing ontologies to develop an aligning ontology that connects ontologies across multiple</w:t>
            </w:r>
          </w:p>
          <w:p>
            <w:pPr>
              <w:pStyle w:val="TableContents"/>
              <w:rPr>
                <w:i/>
                <w:i/>
                <w:iCs/>
              </w:rPr>
            </w:pPr>
            <w:r>
              <w:rPr>
                <w:i/>
                <w:iCs/>
              </w:rPr>
              <w:t>domains to support our proposal of K-HAS, extending the concepts in existing ontologies with K-HAS specific concepts.</w:t>
            </w:r>
          </w:p>
          <w:p>
            <w:pPr>
              <w:pStyle w:val="TableContents"/>
              <w:rPr>
                <w:i/>
                <w:i/>
                <w:iCs/>
              </w:rPr>
            </w:pPr>
            <w:r>
              <w:rPr>
                <w:i/>
                <w:iCs/>
              </w:rPr>
              <w:t>The SSN ontology is a modular ontology created by combining concepts from existing,</w:t>
            </w:r>
          </w:p>
          <w:p>
            <w:pPr>
              <w:pStyle w:val="TableContents"/>
              <w:rPr>
                <w:i/>
                <w:i/>
                <w:iCs/>
              </w:rPr>
            </w:pPr>
            <w:r>
              <w:rPr>
                <w:i/>
                <w:iCs/>
              </w:rPr>
              <w:t>commonly used ontologies and allows for domain specific concepts to be imported.</w:t>
            </w:r>
          </w:p>
          <w:p>
            <w:pPr>
              <w:pStyle w:val="TableContents"/>
              <w:rPr>
                <w:i/>
                <w:i/>
                <w:iCs/>
              </w:rPr>
            </w:pPr>
            <w:r>
              <w:rPr>
                <w:i/>
                <w:iCs/>
              </w:rPr>
              <w:t>Some of the main uses cases for the SSN ontology are provenance and data discovery,</w:t>
            </w:r>
          </w:p>
          <w:p>
            <w:pPr>
              <w:pStyle w:val="TableContents"/>
              <w:rPr>
                <w:i/>
                <w:i/>
                <w:iCs/>
              </w:rPr>
            </w:pPr>
            <w:r>
              <w:rPr>
                <w:i/>
                <w:iCs/>
              </w:rPr>
              <w:t>which are also key within K-HAS. However, the tiered structure of K-HAS did not</w:t>
            </w:r>
          </w:p>
          <w:p>
            <w:pPr>
              <w:pStyle w:val="TableContents"/>
              <w:rPr>
                <w:i/>
                <w:i/>
                <w:iCs/>
              </w:rPr>
            </w:pPr>
            <w:r>
              <w:rPr>
                <w:i/>
                <w:iCs/>
              </w:rPr>
              <w:t>map directly to SSN and it proved difficult to represent the flow of knowledge through</w:t>
            </w:r>
          </w:p>
          <w:p>
            <w:pPr>
              <w:pStyle w:val="TableContents"/>
              <w:rPr/>
            </w:pPr>
            <w:r>
              <w:rPr>
                <w:i/>
                <w:iCs/>
              </w:rPr>
              <w:t>a network, as humans can also perform similar operations on observations and the observations are enriched as they pass through the network. However, while we did not</w:t>
            </w:r>
          </w:p>
          <w:p>
            <w:pPr>
              <w:pStyle w:val="TableContents"/>
              <w:rPr/>
            </w:pPr>
            <w:r>
              <w:rPr>
                <w:i/>
                <w:iCs/>
              </w:rPr>
              <w:t>use the ontology directly, many of the concepts can be mapped directly (shown later in Table 5.4) and it would be possible to use import modules from SSN and extend</w:t>
            </w:r>
          </w:p>
          <w:p>
            <w:pPr>
              <w:pStyle w:val="TableContents"/>
              <w:rPr>
                <w:i/>
                <w:i/>
                <w:iCs/>
              </w:rPr>
            </w:pPr>
            <w:r>
              <w:rPr>
                <w:i/>
                <w:iCs/>
              </w:rPr>
              <w:t>them with the concepts specific to K-HAS, SSN does not describe domain concepts</w:t>
            </w:r>
          </w:p>
          <w:p>
            <w:pPr>
              <w:pStyle w:val="TableContents"/>
              <w:rPr>
                <w:i/>
                <w:i/>
                <w:iCs/>
              </w:rPr>
            </w:pPr>
            <w:r>
              <w:rPr>
                <w:i/>
                <w:iCs/>
              </w:rPr>
              <w:t>(such as time or location) as this is expected to be handled by imports from more spe-</w:t>
            </w:r>
          </w:p>
          <w:p>
            <w:pPr>
              <w:pStyle w:val="TableContents"/>
              <w:rPr>
                <w:i/>
                <w:i/>
                <w:iCs/>
              </w:rPr>
            </w:pPr>
            <w:r>
              <w:rPr>
                <w:i/>
                <w:iCs/>
              </w:rPr>
              <w:t>cific ontologies. K-HAS allows humans to act as sensors, which would require slight</w:t>
            </w:r>
          </w:p>
          <w:p>
            <w:pPr>
              <w:pStyle w:val="TableContents"/>
              <w:rPr>
                <w:i/>
                <w:i/>
                <w:iCs/>
              </w:rPr>
            </w:pPr>
            <w:r>
              <w:rPr>
                <w:i/>
                <w:iCs/>
              </w:rPr>
              <w:t>modifications to SSN, as well as extending with the ability to provide classifications</w:t>
            </w:r>
          </w:p>
          <w:p>
            <w:pPr>
              <w:pStyle w:val="TableContents"/>
              <w:rPr>
                <w:i/>
                <w:i/>
                <w:iCs/>
              </w:rPr>
            </w:pPr>
            <w:r>
              <w:rPr>
                <w:i/>
                <w:iCs/>
              </w:rPr>
              <w:t>for sensed data.</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62" w:author="Unknown Author" w:date="2015-04-10T14:57:00Z">
              <w:r>
                <w:rPr/>
                <w:delText>101</w:delText>
              </w:r>
            </w:del>
            <w:r>
              <w:rPr/>
              <w:commentReference w:id="25"/>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63" w:author="Unknown Author" w:date="2015-04-10T14:57:00Z">
              <w:r>
                <w:rPr/>
                <w:delText>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The referenced table may be too far down the chapter to be of any use?</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64" w:author="Unknown Author" w:date="2015-04-10T15:21:00Z">
              <w:r>
                <w:rPr/>
                <w:t>24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Correct and move to appropriate part of the thesis, probably chapter 3. I would suggest removing the term global knowledge.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65" w:author="Unknown Author" w:date="2015-04-10T14:57:00Z">
              <w:r>
                <w:rPr/>
                <w:t>5</w:t>
              </w:r>
            </w:ins>
            <w:ins w:id="166" w:author="Unknown Author" w:date="2015-04-10T15:58:00Z">
              <w:r>
                <w:rPr/>
                <w:t>8</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67"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Fonts w:ascii="arial;sans;sans-serif" w:hAnsi="arial;sans;sans-serif"/>
              </w:rPr>
              <w:t>Moved to chapter 4 (as chapter 3 was primarily technical and the only fitting place I could see was after Danau girang was introduced)</w:t>
              <w:br/>
              <w:t xml:space="preserve">Removed references to </w:t>
            </w:r>
            <w:commentRangeStart w:id="26"/>
            <w:r>
              <w:rPr>
                <w:rFonts w:ascii="arial;sans;sans-serif" w:hAnsi="arial;sans;sans-serif"/>
              </w:rPr>
              <w:t xml:space="preserve">global knowledge </w:t>
            </w:r>
            <w:r>
              <w:rPr>
                <w:rFonts w:ascii="arial;sans;sans-serif" w:hAnsi="arial;sans;sans-serif"/>
              </w:rPr>
            </w:r>
            <w:commentRangeEnd w:id="26"/>
            <w:r>
              <w:commentReference w:id="26"/>
            </w:r>
            <w:r>
              <w:rPr>
                <w:rFonts w:ascii="arial;sans;sans-serif" w:hAnsi="arial;sans;sans-serif"/>
              </w:rPr>
              <w:commentReference w:id="27"/>
            </w:r>
            <w:r>
              <w:rPr>
                <w:rFonts w:ascii="arial;sans;sans-serif" w:hAnsi="arial;sans;sans-serif"/>
              </w:rPr>
              <w:t xml:space="preserve">and only </w:t>
            </w:r>
            <w:r>
              <w:rPr/>
              <w:t>included</w:t>
            </w:r>
            <w:r>
              <w:rPr>
                <w:rFonts w:ascii="arial;sans;sans-serif" w:hAnsi="arial;sans;sans-serif"/>
              </w:rPr>
              <w:t xml:space="preserve"> an example of local knowledge</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68" w:author="Unknown Author" w:date="2015-04-10T14:57:00Z">
              <w:r>
                <w:rPr/>
                <w:delText>59</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69"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70" w:author="Unknown Author" w:date="2015-04-10T15:21:00Z">
              <w:r>
                <w:rPr/>
                <w:t>25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Combine the two graphs onto a single plot.</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71" w:author="Unknown Author" w:date="2015-04-10T14:57:00Z">
              <w:r>
                <w:rPr/>
                <w:t>46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72" w:author="Unknown Author" w:date="2015-04-10T14:57:00Z">
              <w:r>
                <w:rPr/>
                <w:t>Fig 3.5</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Plots combined.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73" w:author="Unknown Author" w:date="2015-04-10T14:57:00Z">
              <w:r>
                <w:rPr/>
                <w:delText>46</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74" w:author="Unknown Author" w:date="2015-04-10T14:57:00Z">
              <w:r>
                <w:rPr/>
                <w:delText>Fig 3.5</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75" w:author="Unknown Author" w:date="2015-04-10T15:21:00Z">
              <w:r>
                <w:rPr/>
                <w:t>26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Separate out UK wet and dry and provide humidity values for the</w:t>
            </w:r>
          </w:p>
          <w:p>
            <w:pPr>
              <w:pStyle w:val="TableContents"/>
              <w:rPr/>
            </w:pPr>
            <w:r>
              <w:rPr/>
              <w:t>experiment (if you have them).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 am afraid that I do not have these values. Although they could be retrieved retrospectively by using a weather based API?</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76" w:author="Unknown Author" w:date="2015-04-10T15:21:00Z">
              <w:r>
                <w:rPr/>
                <w:t>27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Include the values for when DGFC loses signal</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 am afraid I also do not have these values, I cannot find the files in the Dropb</w:t>
            </w:r>
            <w:del w:id="177" w:author="Alun Preece" w:date="2015-04-10T14:20:00Z">
              <w:r>
                <w:rPr/>
                <w:delText>i</w:delText>
              </w:r>
            </w:del>
            <w:r>
              <w:rPr/>
              <w:t>ox folder that these experiments were stored in.</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78" w:author="Unknown Author" w:date="2015-04-10T15:21:00Z">
              <w:r>
                <w:rPr/>
                <w:t>28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When stating that there are multiple tools, provide more than one</w:t>
            </w:r>
          </w:p>
          <w:p>
            <w:pPr>
              <w:pStyle w:val="TableContents"/>
              <w:rPr/>
            </w:pPr>
            <w:r>
              <w:rPr/>
              <w:t>citation</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79" w:author="Unknown Author" w:date="2015-04-10T14:57:00Z">
              <w:r>
                <w:rPr/>
                <w:t>39</w:t>
              </w:r>
            </w:ins>
          </w:p>
          <w:p>
            <w:pPr>
              <w:pStyle w:val="TableContents"/>
              <w:rPr/>
            </w:pPr>
            <w:ins w:id="180" w:author="Unknown Author" w:date="2015-04-10T14:57:00Z">
              <w:r>
                <w:rPr/>
                <w:t>13</w:t>
              </w:r>
            </w:ins>
            <w:ins w:id="181" w:author="Unknown Author" w:date="2015-04-10T14:57:00Z">
              <w:r>
                <w:rPr/>
                <w:t>9</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82" w:author="Unknown Author" w:date="2015-04-10T14:57:00Z">
              <w:r>
                <w:rPr/>
                <w:t>3</w:t>
              </w:r>
            </w:ins>
          </w:p>
          <w:p>
            <w:pPr>
              <w:pStyle w:val="TableContents"/>
              <w:rPr/>
            </w:pPr>
            <w:ins w:id="183" w:author="Unknown Author" w:date="2015-04-10T14:57:00Z">
              <w:r>
                <w:rPr/>
                <w:t>3</w:t>
              </w:r>
            </w:ins>
          </w:p>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Included multiple references when discussing image processing tools (OpenCV and CvBlob) and simulation tools (NS2 and MASON).</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84" w:author="Unknown Author" w:date="2015-04-10T14:57:00Z">
              <w:r>
                <w:rPr/>
                <w:delText>39</w:delText>
              </w:r>
            </w:del>
          </w:p>
          <w:p>
            <w:pPr>
              <w:pStyle w:val="TableContents"/>
              <w:rPr/>
            </w:pPr>
            <w:del w:id="185" w:author="Unknown Author" w:date="2015-04-10T14:57:00Z">
              <w:r>
                <w:rPr/>
                <w:delText>138</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86" w:author="Unknown Author" w:date="2015-04-10T14:57:00Z">
              <w:r>
                <w:rPr/>
                <w:delText>3</w:delText>
              </w:r>
            </w:del>
          </w:p>
          <w:p>
            <w:pPr>
              <w:pStyle w:val="TableContents"/>
              <w:rPr/>
            </w:pPr>
            <w:del w:id="187" w:author="Unknown Author" w:date="2015-04-10T14:57:00Z">
              <w:r>
                <w:rPr/>
                <w:delText>3</w:delText>
              </w:r>
            </w:del>
          </w:p>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88" w:author="Unknown Author" w:date="2015-04-10T15:21:00Z">
              <w:r>
                <w:rPr/>
                <w:t>29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Remove the acronyms ‘LK’ and ‘GK’ and replace with their expanded</w:t>
            </w:r>
          </w:p>
          <w:p>
            <w:pPr>
              <w:pStyle w:val="TableContents"/>
              <w:rPr/>
            </w:pPr>
            <w:r>
              <w:rPr/>
              <w:t>terms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All instance of LK and GK replaced and removed from the glossary</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89" w:author="Unknown Author" w:date="2015-04-10T15:21:00Z">
              <w:r>
                <w:rPr/>
                <w:t>30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Don’t use the term scientific observation when you specifically mean an ecological observation</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 have reviewed each use of</w:t>
            </w:r>
            <w:del w:id="190" w:author="Alun Preece" w:date="2015-04-10T14:22:00Z">
              <w:r>
                <w:rPr/>
                <w:delText xml:space="preserve"> </w:delText>
              </w:r>
            </w:del>
            <w:r>
              <w:rPr/>
              <w:t xml:space="preserve"> the term scientific observation and replaced any terms that do not relate to OBOE or K-HAS with ecological observation.</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commentRangeStart w:id="28"/>
            <w:r>
              <w:rPr/>
              <w:t>This may need reviewing as I may have misunderstood what was wanted here. Please let me know if I have missed any!</w:t>
            </w:r>
            <w:r>
              <w:rPr/>
            </w:r>
            <w:commentRangeEnd w:id="28"/>
            <w:r>
              <w:commentReference w:id="28"/>
            </w:r>
            <w:r>
              <w:rPr/>
              <w:commentReference w:id="29"/>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91" w:author="Unknown Author" w:date="2015-04-10T15:21:00Z">
              <w:r>
                <w:rPr/>
                <w:t>31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Remove et al from references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All instances of 'et al' and 'and others' removed from the bib file as they were both formatted to output as 'et al'.</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192" w:author="Unknown Author" w:date="2015-04-10T15:21:00Z">
              <w:r>
                <w:rPr/>
                <w:t>32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Provide a map of the location of the field centre in its wider context, i.e.</w:t>
            </w:r>
          </w:p>
          <w:p>
            <w:pPr>
              <w:pStyle w:val="TableContents"/>
              <w:rPr/>
            </w:pPr>
            <w:r>
              <w:rPr/>
              <w:t>the part of the globe, in Chapter 1. Improve resolution of Fig 3.2</w:t>
            </w:r>
          </w:p>
          <w:p>
            <w:pPr>
              <w:pStyle w:val="TableContents"/>
              <w:rPr/>
            </w:pPr>
            <w:r>
              <w:rPr/>
              <w:t>and highlight regions on picture.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93" w:author="Unknown Author" w:date="2015-04-10T14:57:00Z">
              <w:r>
                <w:rPr/>
                <w:t>37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194" w:author="Unknown Author" w:date="2015-04-10T14:57:00Z">
              <w:r>
                <w:rPr/>
                <w:t>Fig. 3.2</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The original figure has been replaced with a figure used by the researchers at the field as it is higher resolution and has key points labelled.</w:t>
            </w:r>
          </w:p>
          <w:p>
            <w:pPr>
              <w:pStyle w:val="TableContents"/>
              <w:rPr>
                <w:color w:val="00000A"/>
                <w:sz w:val="24"/>
              </w:rPr>
            </w:pPr>
            <w:ins w:id="195" w:author="Unknown Author" w:date="2015-04-10T15:42:00Z">
              <w:r>
                <w:rPr/>
                <w:t>It has been moved to Chapter 1 but the image it replaced was at the highest resolution I could get and</w:t>
              </w:r>
            </w:ins>
            <w:ins w:id="196" w:author="Unknown Author" w:date="2015-04-10T15:43:00Z">
              <w:r>
                <w:rPr/>
                <w:t>, as the new image seems to negate its need, I have removed it and referenced the figure again in Chapter 3.</w:t>
              </w:r>
            </w:ins>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97" w:author="Unknown Author" w:date="2015-04-10T14:57:00Z">
              <w:r>
                <w:rPr/>
                <w:delText>37</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198" w:author="Unknown Author" w:date="2015-04-10T14:57:00Z">
              <w:r>
                <w:rPr/>
                <w:delText>Fig. 3.2</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del w:id="199" w:author="Unknown Author" w:date="2015-04-10T15:43:00Z">
              <w:r>
                <w:rPr/>
                <w:delText>Would you want this figured to be moved to the first chapter? I was unsure and have left it in place for now.</w:delText>
              </w:r>
            </w:del>
            <w:r>
              <w:rPr/>
              <w:commentReference w:id="30"/>
            </w:r>
            <w:r>
              <w:rPr/>
              <w:commentReference w:id="31"/>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00" w:author="Unknown Author" w:date="2015-04-10T15:21:00Z">
              <w:r>
                <w:rPr/>
                <w:t>33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Remove claim at end of §3.3.1 that, based on your experiment, you can</w:t>
            </w:r>
          </w:p>
          <w:p>
            <w:pPr>
              <w:pStyle w:val="TableContents"/>
              <w:rPr/>
            </w:pPr>
            <w:r>
              <w:rPr/>
              <w:t>conclude that other experiments would give you the same results in</w:t>
            </w:r>
          </w:p>
          <w:p>
            <w:pPr>
              <w:pStyle w:val="TableContents"/>
              <w:rPr/>
            </w:pPr>
            <w:r>
              <w:rPr/>
              <w:t>the UK and Malaysia</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01" w:author="Unknown Author" w:date="2015-04-10T14:57:00Z">
              <w:r>
                <w:rPr/>
                <w:t>47</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Claim removed.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02" w:author="Unknown Author" w:date="2015-04-10T14:57:00Z">
              <w:r>
                <w:rPr/>
                <w:delText>47</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03" w:author="Unknown Author" w:date="2015-04-10T15:21:00Z">
              <w:r>
                <w:rPr/>
                <w:t>34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Field names in Listing 4.3 for set.csv don’t match those given in Listing</w:t>
            </w:r>
          </w:p>
          <w:p>
            <w:pPr>
              <w:pStyle w:val="TableContents"/>
              <w:rPr/>
            </w:pPr>
            <w:r>
              <w:rPr/>
              <w:t>4.4</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04" w:author="Unknown Author" w:date="2015-04-10T14:57:00Z">
              <w:r>
                <w:rPr/>
                <w:t>72</w:t>
              </w:r>
            </w:ins>
          </w:p>
          <w:p>
            <w:pPr>
              <w:pStyle w:val="TableContents"/>
              <w:rPr/>
            </w:pPr>
            <w:ins w:id="205" w:author="Unknown Author" w:date="2015-04-10T14:57:00Z">
              <w:r>
                <w:rPr/>
                <w:t>7</w:t>
              </w:r>
            </w:ins>
            <w:ins w:id="206" w:author="Unknown Author" w:date="2015-04-10T16:00:00Z">
              <w:r>
                <w:rPr/>
                <w:t>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Field names were using the wrong Darwin Core archive listed in the wrong chapter, this has been corrected.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07" w:author="Unknown Author" w:date="2015-04-10T14:57:00Z">
              <w:r>
                <w:rPr/>
                <w:delText>73</w:delText>
              </w:r>
            </w:del>
          </w:p>
          <w:p>
            <w:pPr>
              <w:pStyle w:val="TableContents"/>
              <w:rPr/>
            </w:pPr>
            <w:del w:id="208" w:author="Unknown Author" w:date="2015-04-10T14:57:00Z">
              <w:r>
                <w:rPr/>
                <w:delText>74</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09" w:author="Unknown Author" w:date="2015-04-10T15:21:00Z">
              <w:r>
                <w:rPr/>
                <w:t>35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Turn the heading ‘Findings’ in §5.1.2 into the subheading §5.1.3</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10" w:author="Unknown Author" w:date="2015-04-10T14:57:00Z">
              <w:r>
                <w:rPr/>
                <w:t>10</w:t>
              </w:r>
            </w:ins>
            <w:ins w:id="211" w:author="Unknown Author" w:date="2015-04-12T17:05:00Z">
              <w:r>
                <w:rPr/>
                <w:t>1</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This has now been changed to 5.1.4</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12" w:author="Unknown Author" w:date="2015-04-10T14:57:00Z">
              <w:r>
                <w:rPr/>
                <w:delText>100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13" w:author="Unknown Author" w:date="2015-04-10T15:21:00Z">
              <w:r>
                <w:rPr/>
                <w:t>36</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cite all the commercial cameras considered</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14" w:author="Unknown Author" w:date="2015-04-10T14:57:00Z">
              <w:r>
                <w:rPr/>
                <w:t>12</w:t>
              </w:r>
            </w:ins>
            <w:ins w:id="215" w:author="Unknown Author" w:date="2015-04-10T14:57:00Z">
              <w:r>
                <w:rPr/>
                <w:t>2</w:t>
              </w:r>
            </w:ins>
          </w:p>
          <w:p>
            <w:pPr>
              <w:pStyle w:val="TableContents"/>
              <w:rPr/>
            </w:pPr>
            <w:ins w:id="216" w:author="Unknown Author" w:date="2015-04-10T14:57:00Z">
              <w:r>
                <w:rPr/>
                <w:t>12</w:t>
              </w:r>
            </w:ins>
            <w:ins w:id="217" w:author="Unknown Author" w:date="2015-04-10T14:57:00Z">
              <w:r>
                <w:rPr/>
                <w:t>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18" w:author="Unknown Author" w:date="2015-04-10T14:57:00Z">
              <w:r>
                <w:rPr/>
                <w:t>4</w:t>
              </w:r>
            </w:ins>
          </w:p>
          <w:p>
            <w:pPr>
              <w:pStyle w:val="TableContents"/>
              <w:rPr/>
            </w:pPr>
            <w:ins w:id="219"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There were very few commercial cameras that has wireless capabilities but I have included the other Reconyx camera we looked at and the thesis previously mentioned the Raspberry Pi camera module.</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20" w:author="Unknown Author" w:date="2015-04-10T14:57:00Z">
              <w:r>
                <w:rPr/>
                <w:delText>121</w:delText>
              </w:r>
            </w:del>
          </w:p>
          <w:p>
            <w:pPr>
              <w:pStyle w:val="TableContents"/>
              <w:rPr/>
            </w:pPr>
            <w:del w:id="221" w:author="Unknown Author" w:date="2015-04-10T14:57:00Z">
              <w:r>
                <w:rPr/>
                <w:delText>122</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22" w:author="Unknown Author" w:date="2015-04-10T14:57:00Z">
              <w:r>
                <w:rPr/>
                <w:delText>4</w:delText>
              </w:r>
            </w:del>
          </w:p>
          <w:p>
            <w:pPr>
              <w:pStyle w:val="TableContents"/>
              <w:rPr/>
            </w:pPr>
            <w:del w:id="223"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24" w:author="Unknown Author" w:date="2015-04-10T15:21:00Z">
              <w:r>
                <w:rPr/>
                <w:t>37</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6.1 provide a picture of the Buckeye cameras used with their case</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25" w:author="Unknown Author" w:date="2015-04-10T14:57:00Z">
              <w:commentRangeStart w:id="32"/>
              <w:r>
                <w:rPr/>
                <w:t>12</w:t>
              </w:r>
            </w:ins>
            <w:ins w:id="226" w:author="Unknown Author" w:date="2015-04-12T17:06:00Z">
              <w:r>
                <w:rPr/>
                <w:t>3</w:t>
              </w:r>
            </w:ins>
            <w:commentRangeEnd w:id="32"/>
            <w:r>
              <w:commentReference w:id="32"/>
            </w: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27" w:author="Unknown Author" w:date="2015-04-10T14:57:00Z">
              <w:r>
                <w:rPr/>
                <w:t>Fig. 6.1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Figure included at 6.1.</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28" w:author="Alun Preece" w:date="2015-04-10T14:30:00Z">
              <w:r>
                <w:rPr/>
                <w:delText>122</w:delText>
              </w:r>
            </w:del>
            <w:del w:id="229" w:author="Unknown Author" w:date="2015-04-10T14:57:00Z">
              <w:r>
                <w:rPr/>
                <w:delText>123</w:delText>
              </w:r>
            </w:del>
            <w:r>
              <w:rPr/>
              <w:commentReference w:id="33"/>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30" w:author="Unknown Author" w:date="2015-04-10T14:57:00Z">
              <w:r>
                <w:rPr/>
                <w:delText>Fig. 6.1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31" w:author="Unknown Author" w:date="2015-04-10T15:22:00Z">
              <w:r>
                <w:rPr/>
                <w:t>38</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6.2 State why you are only taking 2 pictures when up until this point</w:t>
            </w:r>
          </w:p>
          <w:p>
            <w:pPr>
              <w:pStyle w:val="TableContents"/>
              <w:rPr/>
            </w:pPr>
            <w:r>
              <w:rPr/>
              <w:t>you have been working with 3 pictures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32" w:author="Unknown Author" w:date="2015-04-10T14:57:00Z">
              <w:r>
                <w:rPr/>
                <w:t>12</w:t>
              </w:r>
            </w:ins>
            <w:ins w:id="233" w:author="Unknown Author" w:date="2015-04-10T14:57:00Z">
              <w:r>
                <w:rPr/>
                <w:t>6</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34" w:author="Unknown Author" w:date="2015-04-10T14:57: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This was fine for images of</w:t>
            </w:r>
          </w:p>
          <w:p>
            <w:pPr>
              <w:pStyle w:val="TableContents"/>
              <w:rPr>
                <w:i/>
                <w:i/>
                <w:iCs/>
              </w:rPr>
            </w:pPr>
            <w:r>
              <w:rPr>
                <w:i/>
                <w:iCs/>
              </w:rPr>
              <w:t>humans but we found that triggers caused by animals could miss and have no content. We therefore changed the number of images to two so that network traffic was still minimised, especially as images could only be sent when power was available at the field centre.</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35" w:author="Unknown Author" w:date="2015-04-10T14:57:00Z">
              <w:r>
                <w:rPr/>
                <w:delText>125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36" w:author="Unknown Author" w:date="2015-04-10T14:57:00Z">
              <w:r>
                <w:rPr/>
                <w:delText>1</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37" w:author="Unknown Author" w:date="2015-04-10T15:22:00Z">
              <w:r>
                <w:rPr/>
                <w:t>39</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Listing 6.4 remove the setting of the scientific name as you are not sure</w:t>
            </w:r>
          </w:p>
          <w:p>
            <w:pPr>
              <w:pStyle w:val="TableContents"/>
              <w:rPr/>
            </w:pPr>
            <w:r>
              <w:rPr/>
              <w:t>which of the two species it is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38" w:author="Unknown Author" w:date="2015-04-10T14:57:00Z">
              <w:r>
                <w:rPr/>
                <w:t>13</w:t>
              </w:r>
            </w:ins>
            <w:ins w:id="239" w:author="Unknown Author" w:date="2015-04-10T14:57:00Z">
              <w:r>
                <w:rPr/>
                <w:t>1</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40" w:author="Unknown Author" w:date="2015-04-10T14:57:00Z">
              <w:r>
                <w:rPr/>
                <w:t>Listing 6.</w:t>
              </w:r>
            </w:ins>
            <w:ins w:id="241" w:author="Unknown Author" w:date="2015-04-10T16:01: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Setting of species removed.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42" w:author="Unknown Author" w:date="2015-04-10T14:57:00Z">
              <w:r>
                <w:rPr/>
                <w:delText>130</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43" w:author="Unknown Author" w:date="2015-04-10T14:57:00Z">
              <w:r>
                <w:rPr/>
                <w:delText>Listing 6.4</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44" w:author="Unknown Author" w:date="2015-04-10T15:22:00Z">
              <w:r>
                <w:rPr/>
                <w:t>40</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State how many rules were used in the LORIS deployment and an</w:t>
            </w:r>
          </w:p>
          <w:p>
            <w:pPr>
              <w:pStyle w:val="TableContents"/>
              <w:rPr/>
            </w:pPr>
            <w:r>
              <w:rPr/>
              <w:t>indication of the accuracy of the system</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45" w:author="Unknown Author" w:date="2015-04-10T14:57:00Z">
              <w:r>
                <w:rPr/>
                <w:t>135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46"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47" w:author="Unknown Author" w:date="2015-04-10T15:34:00Z">
              <w:r>
                <w:rPr>
                  <w:u w:val="single"/>
                </w:rPr>
                <w:t>Using the Weka package \cite{hall2009weka}, we initially constructed a J48 decision tree (an</w:t>
              </w:r>
            </w:ins>
            <w:ins w:id="248" w:author="Unknown Author" w:date="2015-04-10T15:34:00Z">
              <w:r>
                <w:rPr/>
                <w:t xml:space="preserve"> open source Java implementation of the C4.5 algorithm \cite{quinlan93}) but found that the accuracy was only 27\% and the rules extracted from the model related to individual times that had only seen a single observation. From this, we then used a decision table \cite{Kohavi1995} within Weka that created a model yielding an accuracy of 53\%. We used the resulting model to extract a collection of 281 rules that could be run on a DC node. Figure \ref{imp:lst:rule1} shows a rule that was created from the output. This rule checks the time of capture for the observation, the temperature and the moonphase; which has been converted into a numeric value. If the temperature is fewer than 26 degrees and the time is between 3pm and midnight, then there is a 25\% chance of the species classification being a goat. The if-statements are executed in order and the classification that matches the properties of the observation, and has the highest percentage chance, is forwarded to a DP node.</w:t>
              </w:r>
            </w:ins>
          </w:p>
          <w:p>
            <w:pPr>
              <w:pStyle w:val="TableContents"/>
              <w:rPr>
                <w:color w:val="00000A"/>
                <w:sz w:val="24"/>
              </w:rPr>
            </w:pPr>
            <w:r>
              <w:rPr>
                <w:color w:val="00000A"/>
                <w:sz w:val="24"/>
              </w:rPr>
            </w:r>
          </w:p>
          <w:p>
            <w:pPr>
              <w:pStyle w:val="TableContents"/>
              <w:rPr/>
            </w:pPr>
            <w:ins w:id="249" w:author="Unknown Author" w:date="2015-04-10T15:34:00Z">
              <w:r>
                <w:rPr/>
                <w:tab/>
                <w:tab/>
                <w:tab/>
                <w:t>With Weka, we experienced the same problem as with SQL, we only had 2700 classifications made by people with domain knowledge, so any models generated from Weka were limited not just to those species in those classifications, but to those species with a sufficient number of observations. Of those 2700 classifications, there were only 45 different species and some had fewer than 10 sightings. For example, the set we used primarily contains goats and the resulting model provided 84\% accuracy when given an observation of a goat. However, the Malay badger had very few sightings in the set and the model only yielded 17\% accuracy. With future work, we would like to add new classifications to this model and test it extensively with new, unclassified data, as well as add more variables on top of moonphase, temperature, date and time but ensuring they are variables that would be available to data collection nodes.</w:t>
              </w:r>
            </w:ins>
          </w:p>
          <w:p>
            <w:pPr>
              <w:pStyle w:val="TableContents"/>
              <w:rPr/>
            </w:pPr>
            <w:ins w:id="250" w:author="Unknown Author" w:date="2015-04-10T15:34:00Z">
              <w:r>
                <w:rPr/>
                <w:t xml:space="preserve">            </w:t>
              </w:r>
            </w:ins>
          </w:p>
          <w:p>
            <w:pPr>
              <w:pStyle w:val="TableContents"/>
              <w:rPr/>
            </w:pPr>
            <w:ins w:id="251" w:author="Unknown Author" w:date="2015-04-10T15:34:00Z">
              <w:r>
                <w:rPr/>
                <w:t xml:space="preserve">            </w:t>
              </w:r>
            </w:ins>
            <w:ins w:id="252" w:author="Unknown Author" w:date="2015-04-10T15:34:00Z">
              <w:r>
                <w:rPr/>
                <w:t xml:space="preserve">Because the features used to generate the rules are available in every observation, and do not require any external information, DC nodes are able to process the series of if-statements quickly. This method of knowledge-processing comes at the cost of accuracy, when compared to using existing data, image processing and/or a dynamic knowledge base, but the speed and simplicity of these rules mean that they can be used by almost any node, regardless of computational capability. </w:t>
              </w:r>
            </w:ins>
            <w:del w:id="253" w:author="Unknown Author" w:date="2015-04-10T15:34:00Z">
              <w:r>
                <w:rPr/>
                <w:delText>I have included more detail with how Weka was used, the classifiers tried and the accuracy when run over the dataset within SQL.</w:delText>
              </w:r>
            </w:del>
            <w:r>
              <w:rPr/>
              <w:commentReference w:id="34"/>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54" w:author="Alun Preece" w:date="2015-04-10T14:32:00Z">
              <w:r>
                <w:rPr/>
                <w:delText>134</w:delText>
              </w:r>
            </w:del>
            <w:del w:id="255" w:author="Unknown Author" w:date="2015-04-10T14:57:00Z">
              <w:r>
                <w:rPr/>
                <w:delText>135</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56"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57" w:author="Unknown Author" w:date="2015-04-10T15:22:00Z">
              <w:r>
                <w:rPr/>
                <w:t>41</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Indicate which part of the interview in appendix E is shown in appendix</w:t>
            </w:r>
          </w:p>
          <w:p>
            <w:pPr>
              <w:pStyle w:val="TableContents"/>
              <w:rPr/>
            </w:pPr>
            <w:r>
              <w:rPr/>
              <w:t>F</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58" w:author="Unknown Author" w:date="2015-04-10T15:33:00Z">
              <w:r>
                <w:rPr/>
                <w:t>13</w:t>
              </w:r>
            </w:ins>
            <w:ins w:id="259" w:author="Unknown Author" w:date="2015-04-12T17:07:00Z">
              <w:r>
                <w:rPr/>
                <w:t>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60" w:author="Unknown Author" w:date="2015-04-10T15:33:00Z">
              <w:r>
                <w:rPr/>
                <w:t>1</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61" w:author="Unknown Author" w:date="2015-04-10T15:32:00Z">
              <w:r>
                <w:rPr/>
                <w:t>I have changed the interviews to be from the same person (originally they were 2 different researchers) and indicated where they correspo</w:t>
              </w:r>
            </w:ins>
            <w:ins w:id="262" w:author="Unknown Author" w:date="2015-04-10T15:33:00Z">
              <w:r>
                <w:rPr/>
                <w:t>nd.</w:t>
              </w:r>
            </w:ins>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commentRangeStart w:id="35"/>
            <w:r>
              <w:rPr/>
              <w:t>Would you want this to be specific to allow the reader to match up the excerpt?</w:t>
            </w:r>
            <w:r>
              <w:rPr/>
            </w:r>
            <w:commentRangeEnd w:id="35"/>
            <w:r>
              <w:commentReference w:id="35"/>
            </w:r>
            <w:r>
              <w:rPr/>
              <w:commentReference w:id="36"/>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63" w:author="Unknown Author" w:date="2015-04-10T15:22:00Z">
              <w:r>
                <w:rPr/>
                <w:t>42</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p126 rewrite paragraph about global knowledge and local knowledge of</w:t>
            </w:r>
          </w:p>
          <w:p>
            <w:pPr>
              <w:pStyle w:val="TableContents"/>
              <w:rPr/>
            </w:pPr>
            <w:r>
              <w:rPr/>
              <w:t>clouded leopard sleeping patterns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64" w:author="Unknown Author" w:date="2015-04-12T17:07:00Z">
              <w:r>
                <w:rPr/>
                <w:t>133</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i/>
                <w:i/>
                <w:iCs/>
              </w:rPr>
            </w:pPr>
            <w:r>
              <w:rPr>
                <w:i/>
                <w:iCs/>
              </w:rPr>
              <w:t>These face to face sessions gave us insight into patterns and observations that researchers had learnt during their months, or years, at Danau Girang; something we would have otherwise been unable to learn in our short periods at the field centre. An example of this is learning that the clouded leopard is not nocturnal around Danau Girang, while it is in the rest of the world. It is common knowledge that clouded leopards are nocturnal animals but they have been seen at all hours of the day around DG. Researchers believe that this could be due to the fact that the rainforest is secondary, growing back after heavy logging 40 years ago, or human impact from palm oil plantations that border the edges of the rainforest or the availability of prey. Whilst the local knowledge that clouded leopards can be seen throughout the day cannot be directly encoded as a rule, it does mean that the animal can be removed from rules that may filter out nocturnal animals as possible classifications for images captured during the day. While we were not able to construct a full set of rules from these findings, the results</w:t>
            </w:r>
          </w:p>
          <w:p>
            <w:pPr>
              <w:pStyle w:val="TableContents"/>
              <w:rPr>
                <w:i/>
                <w:i/>
                <w:iCs/>
              </w:rPr>
            </w:pPr>
            <w:r>
              <w:rPr>
                <w:i/>
                <w:iCs/>
              </w:rPr>
              <w:t>have provided support for patterns extracted from existing data that has been classified by researchers, which we discuss further in the next section.</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I could not fully remember if this was to be rewritten as it was too complex or (as Alun has suggested) to remove the global knowledge reference. I have rewritten it as both in case, but I welcome feedback here.</w:t>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65" w:author="Unknown Author" w:date="2015-04-10T15:22:00Z">
              <w:r>
                <w:rPr/>
                <w:t>43</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Citations for Weka and J48</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66" w:author="Unknown Author" w:date="2015-04-10T14:57:00Z">
              <w:r>
                <w:rPr/>
                <w:t>13</w:t>
              </w:r>
            </w:ins>
            <w:ins w:id="267" w:author="Unknown Author" w:date="2015-04-10T14:57:00Z">
              <w:r>
                <w:rPr/>
                <w:t>5</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68" w:author="Unknown Author" w:date="2015-04-10T14:57: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69" w:author="Unknown Author" w:date="2015-04-10T14:57:00Z">
              <w:r>
                <w:rPr/>
                <w:delText>134</w:delText>
              </w:r>
            </w:del>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del w:id="270" w:author="Unknown Author" w:date="2015-04-10T14:57:00Z">
              <w:r>
                <w:rPr/>
                <w:delText>3</w:delText>
              </w:r>
            </w:del>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71" w:author="Unknown Author" w:date="2015-04-10T15:22:00Z">
              <w:r>
                <w:rPr/>
                <w:t>44</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Clarify 400 hour claim on p158 (the new simulation experiments will give</w:t>
            </w:r>
          </w:p>
          <w:p>
            <w:pPr>
              <w:pStyle w:val="TableContents"/>
              <w:rPr/>
            </w:pPr>
            <w:r>
              <w:rPr/>
              <w:t>you a proper value for this against the baseline when there is no</w:t>
            </w:r>
          </w:p>
          <w:p>
            <w:pPr>
              <w:pStyle w:val="TableContents"/>
              <w:rPr/>
            </w:pPr>
            <w:r>
              <w:rPr/>
              <w:t>intelligence in the network)</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72" w:author="Unknown Author" w:date="2015-04-12T16:24:00Z">
              <w:r>
                <w:rPr/>
                <w:t>16</w:t>
              </w:r>
            </w:ins>
            <w:ins w:id="273" w:author="Unknown Author" w:date="2015-04-12T16:24:00Z">
              <w:r>
                <w:rPr/>
                <w:t>2</w:t>
              </w:r>
            </w:ins>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74" w:author="Unknown Author" w:date="2015-04-12T16:24:00Z">
              <w:r>
                <w:rPr/>
                <w:t>3</w:t>
              </w:r>
            </w:ins>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ins w:id="275" w:author="Unknown Author" w:date="2015-04-12T16:23:00Z">
              <w:r>
                <w:rPr/>
                <w:t>In Chapter 7, we explain the implementation and results of our simulations to model an ideal deployment of K-HAS. We model every variable of the network on existing data collected from our motivating scenario and show that the delivery of interesting observations can be effectively halved from almost 120 hours (for central and no processing) down to 64 hours for HK-HK-NK or 80 hours for K-HAS.</w:t>
              </w:r>
            </w:ins>
          </w:p>
          <w:p>
            <w:pPr>
              <w:pStyle w:val="TableContents"/>
              <w:rPr/>
            </w:pPr>
            <w:ins w:id="276" w:author="Unknown Author" w:date="2015-04-12T16:23:00Z">
              <w:r>
                <w:rPr/>
                <w:t>% hours by more than four hundred hours, when compared to the current manual solution.</w:t>
              </w:r>
            </w:ins>
          </w:p>
          <w:p>
            <w:pPr>
              <w:pStyle w:val="TableContents"/>
              <w:rPr/>
            </w:pPr>
            <w:ins w:id="277" w:author="Unknown Author" w:date="2015-04-12T16:23:00Z">
              <w:r>
                <w:rPr/>
                <w:t xml:space="preserve">We also outline how the network is able to prioritise data that it believes to be interesting, using a priority queue mechanism that delays data it believes to be empty. </w:t>
              </w:r>
            </w:ins>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r>
        <w:trPr/>
        <w:tc>
          <w:tcPr>
            <w:tcW w:w="122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A"/>
                <w:sz w:val="24"/>
              </w:rPr>
            </w:pPr>
            <w:ins w:id="278" w:author="Unknown Author" w:date="2015-04-10T15:22:00Z">
              <w:r>
                <w:rPr/>
                <w:t>45</w:t>
              </w:r>
            </w:ins>
          </w:p>
        </w:tc>
        <w:tc>
          <w:tcPr>
            <w:tcW w:w="122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Typos/Minor Corrections</w:t>
            </w:r>
          </w:p>
        </w:tc>
        <w:tc>
          <w:tcPr>
            <w:tcW w:w="122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227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All addressed</w:t>
            </w:r>
          </w:p>
        </w:tc>
        <w:tc>
          <w:tcPr>
            <w:tcW w:w="71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78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r>
          </w:p>
        </w:tc>
        <w:tc>
          <w:tcPr>
            <w:tcW w:w="12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r>
          </w:p>
        </w:tc>
      </w:tr>
    </w:tbl>
    <w:p>
      <w:pPr>
        <w:pStyle w:val="Normal"/>
        <w:rPr/>
      </w:pPr>
      <w:r>
        <w:rPr/>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un Preece" w:date="2015-04-10T13:54:00Z" w:initials="AP">
    <w:p>
      <w:r>
        <w:rPr/>
        <w:t xml:space="preserve">You might want to number these for ease of reference? </w:t>
      </w:r>
    </w:p>
    <w:p>
      <w:r>
        <w:rPr/>
      </w:r>
    </w:p>
    <w:p>
      <w:r>
        <w:rPr/>
      </w:r>
    </w:p>
  </w:comment>
  <w:comment w:id="1" w:author="Alun Preece" w:date="2015-04-10T13:43:00Z" w:initials="AP">
    <w:p>
      <w:r>
        <w:rPr/>
        <w:t>I would put these columns before “Changes made”</w:t>
      </w:r>
    </w:p>
    <w:p>
      <w:r>
        <w:rPr/>
      </w:r>
    </w:p>
    <w:p>
      <w:r>
        <w:rPr/>
      </w:r>
    </w:p>
  </w:comment>
  <w:comment w:id="2" w:author="" w:date="0-00-00T00:00:00Z" w:initials="">
    <w:p>
      <w:r>
        <w:rPr/>
      </w:r>
    </w:p>
    <w:p>
      <w:r>
        <w:rPr/>
      </w:r>
    </w:p>
    <w:p>
      <w:r>
        <w:rPr/>
      </w:r>
    </w:p>
  </w:comment>
  <w:comment w:id="3" w:author="Alun Preece" w:date="2015-04-10T13:43:00Z" w:initials="AP">
    <w:p>
      <w:r>
        <w:rPr/>
        <w:t>I would put these columns before “Changes made”</w:t>
      </w:r>
    </w:p>
    <w:p>
      <w:r>
        <w:rPr/>
      </w:r>
    </w:p>
    <w:p>
      <w:r>
        <w:rPr/>
      </w:r>
    </w:p>
  </w:comment>
  <w:comment w:id="4" w:author="Alun Preece" w:date="2015-04-10T13:39:00Z" w:initials="AP">
    <w:p>
      <w:r>
        <w:rPr/>
        <w:t xml:space="preserve">Say what you’ve changed to address their comment. Give page numbers. </w:t>
      </w:r>
    </w:p>
    <w:p>
      <w:r>
        <w:rPr/>
      </w:r>
    </w:p>
    <w:p>
      <w:r>
        <w:rPr/>
      </w:r>
    </w:p>
  </w:comment>
  <w:comment w:id="5" w:author="Alun Preece" w:date="2015-04-10T13:42:00Z" w:initials="AP">
    <w:p>
      <w:r>
        <w:rPr/>
        <w:t>Their comment is in the context “</w:t>
      </w:r>
      <w:r>
        <w:rPr>
          <w:rFonts w:ascii="Helvetica" w:hAnsi="Helvetica" w:cs="Helvetica"/>
          <w:b/>
          <w:bCs/>
          <w:color w:val="00000A"/>
          <w:sz w:val="32"/>
          <w:szCs w:val="32"/>
          <w:lang w:val="en-US" w:bidi="ar-SA"/>
        </w:rPr>
        <w:t>Formal design of the K-HAS</w:t>
      </w:r>
      <w:r>
        <w:rPr/>
        <w:t>” so I take it to mean that the presentation of the K-HAS architecture should not include any scenario-specific points.</w:t>
      </w:r>
    </w:p>
    <w:p>
      <w:r>
        <w:rPr/>
      </w:r>
    </w:p>
    <w:p>
      <w:r>
        <w:rPr/>
      </w:r>
    </w:p>
  </w:comment>
  <w:comment w:id="6" w:author="Alun Preece" w:date="2015-04-10T13:49:00Z" w:initials="AP">
    <w:p>
      <w:r>
        <w:rPr/>
        <w:t>I recommend you show them all. The examiners are more likely to look favourably on the resubmission if you are helpful and open about what you’ve done. I’m a bit surprised I have to keep repeating this point about making it easy for the examiners…</w:t>
      </w:r>
    </w:p>
    <w:p>
      <w:r>
        <w:rPr/>
      </w:r>
    </w:p>
    <w:p>
      <w:r>
        <w:rPr/>
      </w:r>
    </w:p>
  </w:comment>
  <w:comment w:id="7" w:author="" w:date="0-00-00T00:00:00Z" w:initials="">
    <w:p>
      <w:r>
        <w:rPr/>
      </w:r>
    </w:p>
    <w:p>
      <w:r>
        <w:rPr/>
      </w:r>
    </w:p>
  </w:comment>
  <w:comment w:id="8" w:author="Alun Preece" w:date="2015-04-10T13:51:00Z" w:initials="AP">
    <w:p>
      <w:r>
        <w:rPr/>
        <w:t>You indicate it’s on 3 pages. That doesn’t seem too repetitive.</w:t>
      </w:r>
    </w:p>
    <w:p>
      <w:r>
        <w:rPr/>
      </w:r>
    </w:p>
    <w:p>
      <w:r>
        <w:rPr/>
      </w:r>
    </w:p>
  </w:comment>
  <w:comment w:id="9" w:author="Alun Preece" w:date="2015-04-10T13:55:00Z" w:initials="AP">
    <w:p>
      <w:r>
        <w:rPr/>
        <w:t>If you numbered the points you could be more specific.</w:t>
      </w:r>
    </w:p>
    <w:p>
      <w:r>
        <w:rPr/>
      </w:r>
    </w:p>
    <w:p>
      <w:r>
        <w:rPr/>
      </w:r>
    </w:p>
  </w:comment>
  <w:comment w:id="10" w:author="Unknown Author" w:date="2015-04-10T15:51:3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eastAsia="zh-CN" w:bidi="hi-IN"/>
        </w:rPr>
        <w:t>Definitely easier.  Thanks.</w:t>
      </w:r>
    </w:p>
    <w:p>
      <w:r>
        <w:rPr/>
      </w:r>
    </w:p>
    <w:p>
      <w:r>
        <w:rPr/>
      </w:r>
    </w:p>
  </w:comment>
  <w:comment w:id="11" w:author="Alun Preece" w:date="2015-04-10T13:59:00Z" w:initials="AP">
    <w:p>
      <w:r>
        <w:rPr/>
        <w:t>You’re missing “)” twice after “</w:t>
      </w:r>
      <w:r>
        <w:rPr>
          <w:rFonts w:ascii="Times" w:hAnsi="Times" w:cs="Times"/>
          <w:color w:val="00000A"/>
          <w:sz w:val="32"/>
          <w:szCs w:val="32"/>
          <w:lang w:val="en-US" w:bidi="ar-SA"/>
        </w:rPr>
        <w:t xml:space="preserve">(using Equation 3.1” on p54 </w:t>
      </w:r>
    </w:p>
    <w:p>
      <w:r>
        <w:rPr/>
      </w:r>
    </w:p>
    <w:p>
      <w:r>
        <w:rPr/>
      </w:r>
    </w:p>
    <w:p>
      <w:r>
        <w:rPr/>
      </w:r>
    </w:p>
  </w:comment>
  <w:comment w:id="12" w:author="Unknown Author" w:date="2015-04-10T15:20:2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13:59): "..."</w:t>
      </w:r>
    </w:p>
    <w:p>
      <w:r>
        <w:rPr>
          <w:sz w:val="20"/>
          <w:lang w:val="en-GB" w:eastAsia="zh-CN" w:bidi="hi-IN"/>
        </w:rPr>
        <w:t>Sorry, curly brace meant the editor did not pick this up. Fixed.</w:t>
      </w:r>
    </w:p>
    <w:p>
      <w:r>
        <w:rPr/>
      </w:r>
    </w:p>
    <w:p>
      <w:r>
        <w:rPr/>
      </w:r>
    </w:p>
  </w:comment>
  <w:comment w:id="13" w:author="Alun Preece" w:date="2015-04-10T14:04:00Z" w:initials="AP">
    <w:p>
      <w:r>
        <w:rPr/>
        <w:t xml:space="preserve">I think this is a dangerous thing to add, unless you’ve got experimental evidence that it would work… </w:t>
      </w:r>
    </w:p>
    <w:p>
      <w:r>
        <w:rPr/>
      </w:r>
    </w:p>
    <w:p>
      <w:r>
        <w:rPr/>
      </w:r>
    </w:p>
  </w:comment>
  <w:comment w:id="14" w:author="" w:date="0-00-00T00:00:00Z" w:initials="">
    <w:p>
      <w:r>
        <w:rPr/>
      </w:r>
    </w:p>
    <w:p>
      <w:r>
        <w:rPr/>
      </w:r>
    </w:p>
    <w:p>
      <w:r>
        <w:rPr/>
      </w:r>
    </w:p>
  </w:comment>
  <w:comment w:id="15" w:author="Unknown Author" w:date="2015-04-10T15:20:06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14:04): "..."</w:t>
      </w:r>
    </w:p>
    <w:p>
      <w:r>
        <w:rPr>
          <w:sz w:val="20"/>
          <w:lang w:val="en-GB" w:eastAsia="zh-CN" w:bidi="hi-IN"/>
        </w:rPr>
        <w:t>Agreed, removed. I could write something using some old SQL code but it is not worth it.</w:t>
      </w:r>
    </w:p>
    <w:p>
      <w:r>
        <w:rPr/>
      </w:r>
    </w:p>
    <w:p>
      <w:r>
        <w:rPr/>
      </w:r>
    </w:p>
  </w:comment>
  <w:comment w:id="16" w:author="Alun Preece" w:date="2015-04-10T14:05:00Z" w:initials="AP">
    <w:p>
      <w:r>
        <w:rPr/>
        <w:t>The text is tiny and the shading and colour makes it hard to read.</w:t>
      </w:r>
    </w:p>
    <w:p>
      <w:r>
        <w:rPr/>
      </w:r>
    </w:p>
    <w:p>
      <w:r>
        <w:rPr/>
      </w:r>
    </w:p>
  </w:comment>
  <w:comment w:id="17" w:author="Unknown Author" w:date="2015-04-10T15:19:1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14:05): "..."</w:t>
      </w:r>
    </w:p>
    <w:p>
      <w:r>
        <w:rPr>
          <w:sz w:val="20"/>
          <w:lang w:val="en-GB" w:eastAsia="zh-CN" w:bidi="hi-IN"/>
        </w:rPr>
        <w:t>Shading changed and enhanced the image but text size is (annoyingly) fixed. Maybe I could put it on a landscape page and blow it up?</w:t>
      </w:r>
    </w:p>
    <w:p>
      <w:r>
        <w:rPr/>
      </w:r>
    </w:p>
    <w:p>
      <w:r>
        <w:rPr/>
      </w:r>
    </w:p>
  </w:comment>
  <w:comment w:id="18" w:author="Alun Preece" w:date="2015-04-10T14:05:00Z" w:initials="AP">
    <w:p>
      <w:r>
        <w:rPr/>
        <w:t>The text is tiny and the shading and colour makes it hard to read.</w:t>
      </w:r>
    </w:p>
    <w:p>
      <w:r>
        <w:rPr/>
      </w:r>
    </w:p>
    <w:p>
      <w:r>
        <w:rPr/>
      </w:r>
    </w:p>
  </w:comment>
  <w:comment w:id="19" w:author="Alun Preece" w:date="2015-04-10T14:09:00Z" w:initials="AP">
    <w:p>
      <w:r>
        <w:rPr/>
        <w:t>This word tends to be used in a mathematical sense. It seems an odd choice here. Why not just “Combined Sensor and Observation Ontologies”?</w:t>
      </w:r>
    </w:p>
    <w:p>
      <w:r>
        <w:rPr/>
      </w:r>
    </w:p>
    <w:p>
      <w:r>
        <w:rPr/>
      </w:r>
    </w:p>
  </w:comment>
  <w:comment w:id="20" w:author="Unknown Author" w:date="2015-04-10T15:25:1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14:09): "..."</w:t>
      </w:r>
    </w:p>
    <w:p>
      <w:r>
        <w:rPr>
          <w:sz w:val="20"/>
          <w:lang w:val="en-GB" w:eastAsia="zh-CN" w:bidi="hi-IN"/>
        </w:rPr>
        <w:t>Sounds much better, thanks!</w:t>
      </w:r>
    </w:p>
    <w:p>
      <w:r>
        <w:rPr/>
      </w:r>
    </w:p>
    <w:p>
      <w:r>
        <w:rPr/>
      </w:r>
    </w:p>
  </w:comment>
  <w:comment w:id="21" w:author="Alun Preece" w:date="2015-04-10T14:15:00Z" w:initials="AP">
    <w:p>
      <w:r>
        <w:rPr/>
        <w:t>The quoted text starts on p102, not 101. P101 includes the statement “</w:t>
      </w:r>
      <w:r>
        <w:rPr>
          <w:rFonts w:ascii="Times" w:hAnsi="Times" w:cs="Times"/>
          <w:b/>
          <w:color w:val="00000A"/>
          <w:sz w:val="32"/>
          <w:szCs w:val="32"/>
          <w:lang w:val="en-US" w:bidi="ar-SA"/>
        </w:rPr>
        <w:t>SSN primarily describes the hardware of each node and their capabilities</w:t>
      </w:r>
      <w:r>
        <w:rPr>
          <w:rFonts w:ascii="Times" w:hAnsi="Times" w:cs="Times"/>
          <w:color w:val="00000A"/>
          <w:sz w:val="32"/>
          <w:szCs w:val="32"/>
          <w:lang w:val="en-US" w:bidi="ar-SA"/>
        </w:rPr>
        <w:t>, whereas our requirements are for both hardware and sensed data to be represented in a single ontology.” Is the statement I’ve emphasized in bold safe? “Primarily” is a strong word… As I said before, you’ve got to be very careful here Chris.</w:t>
      </w:r>
    </w:p>
    <w:p>
      <w:r>
        <w:rPr/>
      </w:r>
    </w:p>
    <w:p>
      <w:r>
        <w:rPr/>
      </w:r>
    </w:p>
  </w:comment>
  <w:comment w:id="22" w:author="Unknown Author" w:date="2015-04-10T15:07:3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14:15): "..."</w:t>
      </w:r>
    </w:p>
    <w:p>
      <w:r>
        <w:rPr>
          <w:sz w:val="20"/>
          <w:lang w:val="en-GB" w:eastAsia="zh-CN" w:bidi="hi-IN"/>
        </w:rPr>
        <w:t>Yep, you are right, should have removed that months ago since SSN does both. Thanks!</w:t>
      </w:r>
    </w:p>
    <w:p>
      <w:r>
        <w:rPr/>
      </w:r>
    </w:p>
    <w:p>
      <w:r>
        <w:rPr/>
      </w:r>
    </w:p>
  </w:comment>
  <w:comment w:id="23" w:author="Alun Preece" w:date="2015-04-10T14:17:00Z" w:initials="AP">
    <w:p>
      <w:r>
        <w:rPr/>
        <w:t>Are you 100% sure that SSN does not include the terms in the K-HAS Concept column of Table 5.4?</w:t>
      </w:r>
    </w:p>
    <w:p>
      <w:r>
        <w:rPr/>
      </w:r>
    </w:p>
    <w:p>
      <w:r>
        <w:rPr/>
      </w:r>
    </w:p>
  </w:comment>
  <w:comment w:id="24" w:author="Unknown Author" w:date="2015-04-10T15:03:27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14:17): "..."</w:t>
      </w:r>
    </w:p>
    <w:p>
      <w:r>
        <w:rPr>
          <w:sz w:val="20"/>
          <w:lang w:val="en-GB" w:eastAsia="zh-CN" w:bidi="hi-IN"/>
        </w:rPr>
        <w:t>I am not, no. My knowledge of ontologies is the weakest part of this thesis. I can only say these terms do not match up to my knowledge, but I am sure some terms could be argued.</w:t>
      </w:r>
    </w:p>
    <w:p>
      <w:r>
        <w:rPr/>
      </w:r>
    </w:p>
    <w:p>
      <w:r>
        <w:rPr/>
      </w:r>
    </w:p>
  </w:comment>
  <w:comment w:id="25" w:author="Alun Preece" w:date="2015-04-10T14:15:00Z" w:initials="AP">
    <w:p>
      <w:r>
        <w:rPr/>
        <w:t>The quoted text starts on p102, not 101. P101 includes the statement “</w:t>
      </w:r>
      <w:r>
        <w:rPr>
          <w:rFonts w:ascii="Times" w:hAnsi="Times" w:cs="Times"/>
          <w:b/>
          <w:color w:val="00000A"/>
          <w:sz w:val="32"/>
          <w:szCs w:val="32"/>
          <w:lang w:val="en-US" w:bidi="ar-SA"/>
        </w:rPr>
        <w:t>SSN primarily describes the hardware of each node and their capabilities</w:t>
      </w:r>
      <w:r>
        <w:rPr>
          <w:rFonts w:ascii="Times" w:hAnsi="Times" w:cs="Times"/>
          <w:color w:val="00000A"/>
          <w:sz w:val="32"/>
          <w:szCs w:val="32"/>
          <w:lang w:val="en-US" w:bidi="ar-SA"/>
        </w:rPr>
        <w:t>, whereas our requirements are for both hardware and sensed data to be represented in a single ontology.” Is the statement I’ve emphasized in bold safe? “Primarily” is a strong word… As I said before, you’ve got to be very careful here Chris.</w:t>
      </w:r>
    </w:p>
    <w:p>
      <w:r>
        <w:rPr/>
      </w:r>
    </w:p>
    <w:p>
      <w:r>
        <w:rPr/>
      </w:r>
    </w:p>
  </w:comment>
  <w:comment w:id="26" w:author="Alun Preece" w:date="2015-04-10T14:19:00Z" w:initials="AP">
    <w:p>
      <w:r>
        <w:rPr/>
        <w:t>Search the PDF for “</w:t>
      </w:r>
      <w:r>
        <w:rPr>
          <w:rFonts w:ascii="Times" w:hAnsi="Times" w:cs="Times"/>
          <w:color w:val="00000A"/>
          <w:sz w:val="32"/>
          <w:szCs w:val="32"/>
          <w:lang w:val="en-US" w:bidi="ar-SA"/>
        </w:rPr>
        <w:t>global knowledge”. I’m sure the examiners will…!</w:t>
      </w:r>
    </w:p>
    <w:p>
      <w:r>
        <w:rPr/>
      </w:r>
    </w:p>
    <w:p>
      <w:r>
        <w:rPr/>
      </w:r>
    </w:p>
  </w:comment>
  <w:comment w:id="27" w:author="Unknown Author" w:date="2015-04-10T15:00:2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14:19): "..."</w:t>
      </w:r>
    </w:p>
    <w:p>
      <w:r>
        <w:rPr>
          <w:sz w:val="20"/>
          <w:lang w:val="en-GB" w:eastAsia="zh-CN" w:bidi="hi-IN"/>
        </w:rPr>
        <w:t>I have removed it from the local knowledge outline but I have kept referencesto the term  in.</w:t>
      </w:r>
    </w:p>
    <w:p>
      <w:r>
        <w:rPr>
          <w:sz w:val="20"/>
          <w:lang w:val="en-GB" w:eastAsia="zh-CN" w:bidi="hi-IN"/>
        </w:rPr>
        <w:t>The viva did not discuss the removal of the term completely and I believe the term is still useful where it has been used in the thesis. But maybe I am wrong here?</w:t>
      </w:r>
    </w:p>
    <w:p>
      <w:r>
        <w:rPr/>
      </w:r>
    </w:p>
    <w:p>
      <w:r>
        <w:rPr/>
      </w:r>
    </w:p>
  </w:comment>
  <w:comment w:id="28" w:author="Alun Preece" w:date="2015-04-10T14:24:00Z" w:initials="AP">
    <w:p>
      <w:r>
        <w:rPr/>
        <w:t xml:space="preserve">Is this comment for me or the examiners? If it’s for me, then I said before: </w:t>
      </w:r>
      <w:r>
        <w:rPr>
          <w:rFonts w:ascii="Lucida Grande" w:hAnsi="Lucida Grande" w:cs="Lucida Grande"/>
          <w:color w:val="000000"/>
        </w:rPr>
        <w:t xml:space="preserve">I believe their comment is clear: "Don’t use the term </w:t>
      </w:r>
      <w:r>
        <w:rPr>
          <w:rFonts w:ascii="Lucida Grande" w:hAnsi="Lucida Grande" w:cs="Lucida Grande"/>
          <w:i/>
          <w:color w:val="000000"/>
        </w:rPr>
        <w:t>scientific observation</w:t>
      </w:r>
      <w:r>
        <w:rPr>
          <w:rFonts w:ascii="Lucida Grande" w:hAnsi="Lucida Grande" w:cs="Lucida Grande"/>
          <w:color w:val="000000"/>
        </w:rPr>
        <w:t xml:space="preserve"> when you specifically mean an </w:t>
      </w:r>
      <w:r>
        <w:rPr>
          <w:rFonts w:ascii="Lucida Grande" w:hAnsi="Lucida Grande" w:cs="Lucida Grande"/>
          <w:i/>
          <w:color w:val="000000"/>
        </w:rPr>
        <w:t>ecological observation</w:t>
      </w:r>
      <w:r>
        <w:rPr>
          <w:rFonts w:ascii="Lucida Grande" w:hAnsi="Lucida Grande" w:cs="Lucida Grande"/>
          <w:color w:val="000000"/>
        </w:rPr>
        <w:t xml:space="preserve">". If you </w:t>
      </w:r>
      <w:r>
        <w:rPr>
          <w:rFonts w:ascii="Lucida Grande" w:hAnsi="Lucida Grande" w:cs="Lucida Grande"/>
          <w:color w:val="000000"/>
          <w:u w:val="single"/>
        </w:rPr>
        <w:t>don't</w:t>
      </w:r>
      <w:r>
        <w:rPr>
          <w:rFonts w:ascii="Lucida Grande" w:hAnsi="Lucida Grande" w:cs="Lucida Grande"/>
          <w:color w:val="000000"/>
        </w:rPr>
        <w:t xml:space="preserve"> specifically mean an ecological observation then it's ok to say "scientific observation". I can't check this as I don't know, but I recommend you recheck each use of "scientific observation".</w:t>
      </w:r>
    </w:p>
    <w:p>
      <w:r>
        <w:rPr/>
      </w:r>
    </w:p>
    <w:p>
      <w:r>
        <w:rPr/>
      </w:r>
    </w:p>
  </w:comment>
  <w:comment w:id="29" w:author="Unknown Author" w:date="2015-04-10T15:01:49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14:24): "..."</w:t>
      </w:r>
    </w:p>
    <w:p>
      <w:r>
        <w:rPr>
          <w:sz w:val="20"/>
          <w:lang w:val="en-GB" w:eastAsia="zh-CN" w:bidi="hi-IN"/>
        </w:rPr>
        <w:t>For the examiners but also so you can see my thoughts on the issue(s).</w:t>
      </w:r>
    </w:p>
    <w:p>
      <w:r>
        <w:rPr/>
      </w:r>
    </w:p>
    <w:p>
      <w:r>
        <w:rPr/>
      </w:r>
    </w:p>
  </w:comment>
  <w:comment w:id="30" w:author="" w:date="0-00-00T00:00:00Z" w:initials="">
    <w:p>
      <w:r>
        <w:rPr/>
      </w:r>
    </w:p>
    <w:p>
      <w:r>
        <w:rPr/>
      </w:r>
    </w:p>
    <w:p>
      <w:r>
        <w:rPr/>
      </w:r>
    </w:p>
  </w:comment>
  <w:comment w:id="31" w:author="Alun Preece" w:date="2015-04-10T14:27:00Z" w:initials="AP">
    <w:p>
      <w:r>
        <w:rPr/>
        <w:t>The examiners’ comment seems clear to me: they want this figure in Chapter 1 and a clearer version of the original Fig 3.2 in Chapter 3.</w:t>
      </w:r>
      <w:r>
        <w:rPr>
          <w:rFonts w:ascii="Helvetica" w:hAnsi="Helvetica" w:cs="Helvetica"/>
          <w:color w:val="00000A"/>
          <w:sz w:val="32"/>
          <w:szCs w:val="32"/>
          <w:lang w:val="en-US" w:bidi="ar-SA"/>
        </w:rPr>
        <w:t xml:space="preserve"> </w:t>
      </w:r>
    </w:p>
    <w:p>
      <w:r>
        <w:rPr/>
      </w:r>
    </w:p>
    <w:p>
      <w:r>
        <w:rPr/>
      </w:r>
    </w:p>
  </w:comment>
  <w:comment w:id="32" w:author="Alun Preece" w:date="2015-04-10T14:30:00Z" w:initials="AP">
    <w:p>
      <w:r>
        <w:rPr/>
        <w:t>Before you submit this, please check all of these. I’ve spotted a few wrong ones.</w:t>
      </w:r>
    </w:p>
    <w:p>
      <w:r>
        <w:rPr/>
      </w:r>
    </w:p>
    <w:p>
      <w:r>
        <w:rPr/>
      </w:r>
    </w:p>
  </w:comment>
  <w:comment w:id="33" w:author="Alun Preece" w:date="2015-04-10T14:30:00Z" w:initials="AP">
    <w:p>
      <w:r>
        <w:rPr/>
        <w:t>Before you submit this, please check all of these. I’ve spotted a few wrong ones.</w:t>
      </w:r>
    </w:p>
    <w:p>
      <w:r>
        <w:rPr/>
      </w:r>
    </w:p>
    <w:p>
      <w:r>
        <w:rPr/>
      </w:r>
    </w:p>
  </w:comment>
  <w:comment w:id="34" w:author="Alun Preece" w:date="2015-04-10T14:32:00Z" w:initials="AP">
    <w:p>
      <w:r>
        <w:rPr/>
        <w:t>Why haven’t you quoted the text here? You should be consistent.</w:t>
      </w:r>
    </w:p>
    <w:p>
      <w:r>
        <w:rPr/>
      </w:r>
    </w:p>
    <w:p>
      <w:r>
        <w:rPr/>
      </w:r>
    </w:p>
  </w:comment>
  <w:comment w:id="35" w:author="Alun Preece" w:date="2015-04-10T14:36:00Z" w:initials="AP">
    <w:p>
      <w:r>
        <w:rPr/>
        <w:t xml:space="preserve">Yes, I believe that’s that the examiners wanted and indeed expected. As I said: </w:t>
      </w:r>
      <w:r>
        <w:rPr>
          <w:rFonts w:ascii="Arial" w:hAnsi="Arial" w:eastAsia="Times New Roman" w:cs="Arial"/>
          <w:color w:val="00000A"/>
          <w:sz w:val="20"/>
          <w:szCs w:val="20"/>
          <w:lang w:eastAsia="en-US" w:bidi="ar-SA"/>
        </w:rPr>
        <w:t xml:space="preserve">So you're saying the extracts are from two different interviews? … the examiners (and I) thought it was the same one, which would've made sense. </w:t>
      </w:r>
    </w:p>
    <w:p>
      <w:r>
        <w:rPr/>
      </w:r>
    </w:p>
    <w:p>
      <w:r>
        <w:rPr/>
      </w:r>
    </w:p>
  </w:comment>
  <w:comment w:id="36" w:author="Unknown Author" w:date="2015-04-10T15:32:22Z" w:initials="">
    <w:p>
      <w:r>
        <w:rPr>
          <w:rFonts w:ascii="Liberation Serif" w:hAnsi="Liberation Serif" w:eastAsia="Droid Sans Fallback" w:cs="FreeSan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val="en-GB" w:eastAsia="zh-CN" w:bidi="hi-IN"/>
        </w:rPr>
        <w:t>Reply to Alun Preece (10/04/2015, 14:36): "..."</w:t>
      </w:r>
    </w:p>
    <w:p>
      <w:r>
        <w:rPr>
          <w:sz w:val="20"/>
          <w:lang w:val="en-GB" w:eastAsia="zh-CN" w:bidi="hi-IN"/>
        </w:rPr>
        <w:t>Added line numbers</w:t>
      </w:r>
    </w:p>
    <w:p>
      <w:r>
        <w:rPr/>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Grande">
    <w:charset w:val="00"/>
    <w:family w:val="roman"/>
    <w:pitch w:val="variable"/>
  </w:font>
  <w:font w:name="Liberation Sans">
    <w:altName w:val="Arial"/>
    <w:charset w:val="00"/>
    <w:family w:val="roman"/>
    <w:pitch w:val="variable"/>
  </w:font>
  <w:font w:name="arial">
    <w:altName w:val="sans"/>
    <w:charset w:val="00"/>
    <w:family w:val="roman"/>
    <w:pitch w:val="variable"/>
  </w:font>
  <w:font w:name="Helvetica">
    <w:altName w:val="Arial"/>
    <w:charset w:val="00"/>
    <w:family w:val="roman"/>
    <w:pitch w:val="variable"/>
  </w:font>
  <w:font w:name="Times">
    <w:altName w:val="Times New Roman"/>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Christopher Gwilliams</w:t>
      <w:tab/>
      <w:tab/>
    </w:r>
  </w:p>
  <w:p>
    <w:pPr>
      <w:pStyle w:val="Header"/>
      <w:rPr/>
    </w:pPr>
    <w:r>
      <w:rPr/>
      <w:tab/>
    </w:r>
    <w:r>
      <w:rPr>
        <w:u w:val="single"/>
      </w:rPr>
      <w:t>Response to Examiners</w:t>
    </w:r>
  </w:p>
</w:hdr>
</file>

<file path=word/settings.xml><?xml version="1.0" encoding="utf-8"?>
<w:settings xmlns:w="http://schemas.openxmlformats.org/wordprocessingml/2006/main">
  <w:zoom w:percent="150"/>
  <w:trackRevision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832eb"/>
    <w:rPr>
      <w:sz w:val="18"/>
      <w:szCs w:val="18"/>
    </w:rPr>
  </w:style>
  <w:style w:type="character" w:styleId="CommentTextChar" w:customStyle="1">
    <w:name w:val="Comment Text Char"/>
    <w:basedOn w:val="DefaultParagraphFont"/>
    <w:link w:val="CommentText"/>
    <w:uiPriority w:val="99"/>
    <w:semiHidden/>
    <w:qFormat/>
    <w:rsid w:val="007832eb"/>
    <w:rPr>
      <w:color w:val="00000A"/>
      <w:sz w:val="24"/>
    </w:rPr>
  </w:style>
  <w:style w:type="character" w:styleId="CommentSubjectChar" w:customStyle="1">
    <w:name w:val="Comment Subject Char"/>
    <w:basedOn w:val="CommentTextChar"/>
    <w:link w:val="CommentSubject"/>
    <w:uiPriority w:val="99"/>
    <w:semiHidden/>
    <w:qFormat/>
    <w:rsid w:val="007832eb"/>
    <w:rPr>
      <w:b/>
      <w:bCs/>
      <w:color w:val="00000A"/>
      <w:sz w:val="24"/>
      <w:szCs w:val="20"/>
    </w:rPr>
  </w:style>
  <w:style w:type="character" w:styleId="BalloonTextChar" w:customStyle="1">
    <w:name w:val="Balloon Text Char"/>
    <w:basedOn w:val="DefaultParagraphFont"/>
    <w:link w:val="BalloonText"/>
    <w:uiPriority w:val="99"/>
    <w:semiHidden/>
    <w:qFormat/>
    <w:rsid w:val="007832eb"/>
    <w:rPr>
      <w:rFonts w:ascii="Lucida Grande" w:hAnsi="Lucida Grande" w:cs="Lucida Grande"/>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 w:type="paragraph" w:styleId="Annotationtext">
    <w:name w:val="annotation text"/>
    <w:basedOn w:val="Normal"/>
    <w:link w:val="CommentTextChar"/>
    <w:uiPriority w:val="99"/>
    <w:semiHidden/>
    <w:unhideWhenUsed/>
    <w:qFormat/>
    <w:rsid w:val="007832eb"/>
    <w:pPr/>
    <w:rPr/>
  </w:style>
  <w:style w:type="paragraph" w:styleId="Annotationsubject">
    <w:name w:val="annotation subject"/>
    <w:basedOn w:val="Annotationtext"/>
    <w:link w:val="CommentSubjectChar"/>
    <w:uiPriority w:val="99"/>
    <w:semiHidden/>
    <w:unhideWhenUsed/>
    <w:qFormat/>
    <w:rsid w:val="007832eb"/>
    <w:pPr/>
    <w:rPr>
      <w:b/>
      <w:bCs/>
      <w:sz w:val="20"/>
      <w:szCs w:val="20"/>
    </w:rPr>
  </w:style>
  <w:style w:type="paragraph" w:styleId="BalloonText">
    <w:name w:val="Balloon Text"/>
    <w:basedOn w:val="Normal"/>
    <w:link w:val="BalloonTextChar"/>
    <w:uiPriority w:val="99"/>
    <w:semiHidden/>
    <w:unhideWhenUsed/>
    <w:qFormat/>
    <w:rsid w:val="007832eb"/>
    <w:pPr/>
    <w:rPr>
      <w:rFonts w:ascii="Lucida Grande" w:hAnsi="Lucida Grande" w:cs="Lucida Grande"/>
      <w:sz w:val="18"/>
      <w:szCs w:val="18"/>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6223</TotalTime>
  <Application>LibreOffice/4.4.2.2$Windows_x86 LibreOffice_project/c4c7d32d0d49397cad38d62472b0bc8acff48dd6</Application>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2015-04-10T12:42:00Z</dcterms:created>
  <dc:language>en-GB</dc:language>
  <dcterms:modified xsi:type="dcterms:W3CDTF">2015-04-12T17:12:10Z</dcterms:modified>
  <cp:revision>89</cp:revision>
</cp:coreProperties>
</file>